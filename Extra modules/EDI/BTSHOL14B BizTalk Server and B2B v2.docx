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82DD2" w14:textId="12C0F13E" w:rsidR="001C72F9" w:rsidRPr="001C72F9" w:rsidRDefault="000145D5" w:rsidP="001C4AD2">
      <w:pPr>
        <w:pStyle w:val="Rubrik1"/>
        <w:rPr>
          <w:i/>
        </w:rPr>
      </w:pPr>
      <w:r>
        <w:rPr>
          <w:szCs w:val="56"/>
          <w:lang w:bidi="he-IL"/>
        </w:rPr>
        <w:t>BTSHOL14</w:t>
      </w:r>
      <w:r w:rsidR="007A68E0">
        <w:rPr>
          <w:szCs w:val="56"/>
          <w:lang w:bidi="he-IL"/>
        </w:rPr>
        <w:t>B</w:t>
      </w:r>
      <w:r w:rsidR="00FD4EBB" w:rsidRPr="00FD4EBB">
        <w:rPr>
          <w:szCs w:val="56"/>
          <w:lang w:bidi="he-IL"/>
        </w:rPr>
        <w:t xml:space="preserve">: </w:t>
      </w:r>
      <w:r w:rsidR="007A68E0">
        <w:rPr>
          <w:szCs w:val="56"/>
          <w:lang w:bidi="he-IL"/>
        </w:rPr>
        <w:t>BizTalk Server – B2B</w:t>
      </w:r>
    </w:p>
    <w:p w14:paraId="32A2B146" w14:textId="77777777" w:rsidR="008A240D" w:rsidRDefault="008A240D" w:rsidP="008A240D">
      <w:pPr>
        <w:pStyle w:val="Art"/>
      </w:pPr>
    </w:p>
    <w:p w14:paraId="2677980F" w14:textId="77777777" w:rsidR="00DF145B" w:rsidRDefault="00DF145B" w:rsidP="00DF145B">
      <w:pPr>
        <w:pStyle w:val="Rmh"/>
        <w:framePr w:wrap="around"/>
      </w:pPr>
      <w:bookmarkStart w:id="0" w:name="Mod06_Lab1"/>
      <w:r>
        <w:t>Overview</w:t>
      </w:r>
    </w:p>
    <w:p w14:paraId="20A1B312" w14:textId="20054E94" w:rsidR="007A68E0" w:rsidRDefault="007A68E0" w:rsidP="007A68E0">
      <w:r w:rsidRPr="001C72F9">
        <w:t xml:space="preserve">In this lab, you will learn how </w:t>
      </w:r>
      <w:r w:rsidRPr="00DA749A">
        <w:t xml:space="preserve">to </w:t>
      </w:r>
      <w:r>
        <w:t xml:space="preserve">utilize the B2B </w:t>
      </w:r>
      <w:del w:id="1" w:author="AutoBVT" w:date="2012-02-02T19:36:00Z">
        <w:r w:rsidDel="006E15B0">
          <w:delText xml:space="preserve">functionalities </w:delText>
        </w:r>
      </w:del>
      <w:ins w:id="2" w:author="AutoBVT" w:date="2012-02-02T19:36:00Z">
        <w:r w:rsidR="006E15B0">
          <w:t>capabilities</w:t>
        </w:r>
        <w:r w:rsidR="006E15B0">
          <w:t xml:space="preserve"> </w:t>
        </w:r>
      </w:ins>
      <w:r>
        <w:t>shipped with BizTalk</w:t>
      </w:r>
      <w:ins w:id="3" w:author="AutoBVT" w:date="2012-02-02T19:36:00Z">
        <w:r w:rsidR="006E15B0">
          <w:t xml:space="preserve"> Server 2010</w:t>
        </w:r>
      </w:ins>
      <w:r>
        <w:t>.</w:t>
      </w:r>
      <w:r w:rsidRPr="00DA749A">
        <w:t xml:space="preserve"> After completing this lab, you will be able to:</w:t>
      </w:r>
    </w:p>
    <w:p w14:paraId="765F7E05" w14:textId="386F0BFC" w:rsidR="007A68E0" w:rsidRPr="00DA749A" w:rsidRDefault="007A68E0" w:rsidP="007A68E0">
      <w:pPr>
        <w:pStyle w:val="Lb1"/>
      </w:pPr>
      <w:r w:rsidRPr="00DA749A">
        <w:t xml:space="preserve">Define </w:t>
      </w:r>
      <w:r>
        <w:t>partners and partner profiles in the Trading Partner Management tool (TPM)</w:t>
      </w:r>
      <w:r w:rsidRPr="00DA749A">
        <w:t xml:space="preserve">  </w:t>
      </w:r>
    </w:p>
    <w:p w14:paraId="487286C5" w14:textId="283A1F33" w:rsidR="007A68E0" w:rsidDel="006E15B0" w:rsidRDefault="007A68E0" w:rsidP="006E15B0">
      <w:pPr>
        <w:pStyle w:val="Lb1"/>
        <w:rPr>
          <w:del w:id="4" w:author="AutoBVT" w:date="2012-02-02T19:38:00Z"/>
        </w:rPr>
        <w:pPrChange w:id="5" w:author="AutoBVT" w:date="2012-02-02T19:38:00Z">
          <w:pPr>
            <w:pStyle w:val="Lb1"/>
          </w:pPr>
        </w:pPrChange>
      </w:pPr>
      <w:r>
        <w:t xml:space="preserve">Define Agreements between partners </w:t>
      </w:r>
      <w:ins w:id="6" w:author="AutoBVT" w:date="2012-02-02T19:38:00Z">
        <w:r w:rsidR="006E15B0">
          <w:t xml:space="preserve"> </w:t>
        </w:r>
      </w:ins>
    </w:p>
    <w:p w14:paraId="6FDA63F8" w14:textId="77777777" w:rsidR="006E15B0" w:rsidRPr="00DA749A" w:rsidRDefault="006E15B0" w:rsidP="007A68E0">
      <w:pPr>
        <w:pStyle w:val="Lb1"/>
        <w:rPr>
          <w:ins w:id="7" w:author="AutoBVT" w:date="2012-02-02T19:38:00Z"/>
        </w:rPr>
      </w:pPr>
    </w:p>
    <w:p w14:paraId="6CA8FE44" w14:textId="32B23C4F" w:rsidR="007A68E0" w:rsidRPr="00DA749A" w:rsidDel="006E15B0" w:rsidRDefault="007A68E0" w:rsidP="006E15B0">
      <w:pPr>
        <w:pStyle w:val="Lb1"/>
        <w:rPr>
          <w:del w:id="8" w:author="AutoBVT" w:date="2012-02-02T19:38:00Z"/>
        </w:rPr>
        <w:pPrChange w:id="9" w:author="AutoBVT" w:date="2012-02-02T19:38:00Z">
          <w:pPr>
            <w:pStyle w:val="Lb1"/>
          </w:pPr>
        </w:pPrChange>
      </w:pPr>
      <w:r>
        <w:t>Configure Send- and Receive ports with EDI Pipelines</w:t>
      </w:r>
    </w:p>
    <w:p w14:paraId="2A2F7A94" w14:textId="787DDC26" w:rsidR="007A68E0" w:rsidRPr="00DA749A" w:rsidDel="006E15B0" w:rsidRDefault="007A68E0" w:rsidP="006E15B0">
      <w:pPr>
        <w:pStyle w:val="Lb1"/>
        <w:numPr>
          <w:ilvl w:val="0"/>
          <w:numId w:val="0"/>
        </w:numPr>
        <w:rPr>
          <w:del w:id="10" w:author="AutoBVT" w:date="2012-02-02T19:37:00Z"/>
        </w:rPr>
        <w:pPrChange w:id="11" w:author="AutoBVT" w:date="2012-02-02T19:38:00Z">
          <w:pPr>
            <w:pStyle w:val="Lb1"/>
          </w:pPr>
        </w:pPrChange>
      </w:pPr>
      <w:del w:id="12" w:author="AutoBVT" w:date="2012-02-02T19:38:00Z">
        <w:r w:rsidDel="006E15B0">
          <w:delText>Monitor EDI interchanges in the Administration Console.</w:delText>
        </w:r>
      </w:del>
    </w:p>
    <w:p w14:paraId="551131D1" w14:textId="63A535FC" w:rsidR="007F7A11" w:rsidDel="006E15B0" w:rsidRDefault="0007142E" w:rsidP="006E15B0">
      <w:pPr>
        <w:pStyle w:val="Lb1"/>
        <w:numPr>
          <w:ilvl w:val="0"/>
          <w:numId w:val="0"/>
        </w:numPr>
        <w:rPr>
          <w:del w:id="13" w:author="AutoBVT" w:date="2012-02-02T19:37:00Z"/>
        </w:rPr>
        <w:pPrChange w:id="14" w:author="AutoBVT" w:date="2012-02-02T19:38:00Z">
          <w:pPr/>
        </w:pPrChange>
      </w:pPr>
      <w:del w:id="15" w:author="AutoBVT" w:date="2012-02-02T19:37:00Z">
        <w:r w:rsidDel="006E15B0">
          <w:delText>.</w:delText>
        </w:r>
      </w:del>
    </w:p>
    <w:p w14:paraId="0FB10BE0" w14:textId="5414E115" w:rsidR="00DF145B" w:rsidRPr="00DF145B" w:rsidDel="006E15B0" w:rsidRDefault="00DF145B" w:rsidP="006E15B0">
      <w:pPr>
        <w:pStyle w:val="Lb1"/>
        <w:numPr>
          <w:ilvl w:val="0"/>
          <w:numId w:val="0"/>
        </w:numPr>
        <w:rPr>
          <w:del w:id="16" w:author="AutoBVT" w:date="2012-02-02T19:37:00Z"/>
        </w:rPr>
        <w:pPrChange w:id="17" w:author="AutoBVT" w:date="2012-02-02T19:38:00Z">
          <w:pPr>
            <w:pStyle w:val="Rmh"/>
            <w:framePr w:wrap="around"/>
          </w:pPr>
        </w:pPrChange>
      </w:pPr>
      <w:del w:id="18" w:author="AutoBVT" w:date="2012-02-02T19:37:00Z">
        <w:r w:rsidRPr="00DF145B" w:rsidDel="006E15B0">
          <w:delText>Objectives</w:delText>
        </w:r>
      </w:del>
    </w:p>
    <w:p w14:paraId="4D6D094C" w14:textId="1F2A23AC" w:rsidR="007A68E0" w:rsidDel="006E15B0" w:rsidRDefault="007A68E0" w:rsidP="006E15B0">
      <w:pPr>
        <w:pStyle w:val="Lb1"/>
        <w:numPr>
          <w:ilvl w:val="0"/>
          <w:numId w:val="0"/>
        </w:numPr>
        <w:rPr>
          <w:del w:id="19" w:author="AutoBVT" w:date="2012-02-02T19:37:00Z"/>
        </w:rPr>
        <w:pPrChange w:id="20" w:author="AutoBVT" w:date="2012-02-02T19:38:00Z">
          <w:pPr>
            <w:pStyle w:val="Lb1"/>
            <w:numPr>
              <w:numId w:val="0"/>
            </w:numPr>
            <w:tabs>
              <w:tab w:val="clear" w:pos="360"/>
            </w:tabs>
          </w:pPr>
        </w:pPrChange>
      </w:pPr>
      <w:del w:id="21" w:author="AutoBVT" w:date="2012-02-02T19:37:00Z">
        <w:r w:rsidRPr="00DA749A" w:rsidDel="006E15B0">
          <w:delText>After completing this lab, you will be able to:</w:delText>
        </w:r>
      </w:del>
    </w:p>
    <w:p w14:paraId="7676E66D" w14:textId="12E7357A" w:rsidR="007A68E0" w:rsidRPr="00DA749A" w:rsidDel="006E15B0" w:rsidRDefault="007A68E0" w:rsidP="006E15B0">
      <w:pPr>
        <w:pStyle w:val="Lb1"/>
        <w:numPr>
          <w:ilvl w:val="0"/>
          <w:numId w:val="0"/>
        </w:numPr>
        <w:rPr>
          <w:del w:id="22" w:author="AutoBVT" w:date="2012-02-02T19:37:00Z"/>
        </w:rPr>
        <w:pPrChange w:id="23" w:author="AutoBVT" w:date="2012-02-02T19:38:00Z">
          <w:pPr>
            <w:pStyle w:val="Lb1"/>
          </w:pPr>
        </w:pPrChange>
      </w:pPr>
      <w:del w:id="24" w:author="AutoBVT" w:date="2012-02-02T19:37:00Z">
        <w:r w:rsidRPr="00DA749A" w:rsidDel="006E15B0">
          <w:delText xml:space="preserve">Define </w:delText>
        </w:r>
        <w:r w:rsidDel="006E15B0">
          <w:delText>partners and partner profiles in the Trading Partner Management tool (TPM)</w:delText>
        </w:r>
        <w:r w:rsidRPr="00DA749A" w:rsidDel="006E15B0">
          <w:delText xml:space="preserve">  </w:delText>
        </w:r>
      </w:del>
    </w:p>
    <w:p w14:paraId="4A72DA95" w14:textId="254984E9" w:rsidR="007A68E0" w:rsidRPr="00DA749A" w:rsidDel="006E15B0" w:rsidRDefault="007A68E0" w:rsidP="006E15B0">
      <w:pPr>
        <w:pStyle w:val="Lb1"/>
        <w:numPr>
          <w:ilvl w:val="0"/>
          <w:numId w:val="0"/>
        </w:numPr>
        <w:rPr>
          <w:del w:id="25" w:author="AutoBVT" w:date="2012-02-02T19:37:00Z"/>
        </w:rPr>
        <w:pPrChange w:id="26" w:author="AutoBVT" w:date="2012-02-02T19:38:00Z">
          <w:pPr>
            <w:pStyle w:val="Lb1"/>
          </w:pPr>
        </w:pPrChange>
      </w:pPr>
      <w:del w:id="27" w:author="AutoBVT" w:date="2012-02-02T19:37:00Z">
        <w:r w:rsidDel="006E15B0">
          <w:delText xml:space="preserve">Define Agreements between partners </w:delText>
        </w:r>
      </w:del>
    </w:p>
    <w:p w14:paraId="3338710D" w14:textId="107CB052" w:rsidR="007A68E0" w:rsidRPr="00DA749A" w:rsidRDefault="007A68E0" w:rsidP="006E15B0">
      <w:pPr>
        <w:pStyle w:val="Lb1"/>
        <w:pPrChange w:id="28" w:author="AutoBVT" w:date="2012-02-02T19:38:00Z">
          <w:pPr>
            <w:pStyle w:val="Lb1"/>
          </w:pPr>
        </w:pPrChange>
      </w:pPr>
      <w:del w:id="29" w:author="AutoBVT" w:date="2012-02-02T19:37:00Z">
        <w:r w:rsidDel="006E15B0">
          <w:delText>Configure Send- and Receive ports with EDI Pipelines</w:delText>
        </w:r>
      </w:del>
    </w:p>
    <w:p w14:paraId="1755E148" w14:textId="77777777" w:rsidR="007A68E0" w:rsidRPr="00DA749A" w:rsidRDefault="007A68E0" w:rsidP="007A68E0">
      <w:pPr>
        <w:pStyle w:val="Lb1"/>
      </w:pPr>
      <w:r>
        <w:t>Monitor EDI interchanges in the Administration Console.</w:t>
      </w:r>
    </w:p>
    <w:p w14:paraId="0A98D99D" w14:textId="77777777" w:rsidR="00A16FA4" w:rsidRPr="00F408E0" w:rsidRDefault="00A16FA4" w:rsidP="00A16FA4">
      <w:pPr>
        <w:pStyle w:val="Le"/>
      </w:pPr>
    </w:p>
    <w:p w14:paraId="24E107CC" w14:textId="77777777" w:rsidR="00A16FA4" w:rsidRPr="00F408E0" w:rsidRDefault="00A16FA4" w:rsidP="00A16FA4">
      <w:pPr>
        <w:pStyle w:val="Rmh"/>
        <w:framePr w:wrap="around"/>
      </w:pPr>
      <w:r w:rsidRPr="00F408E0">
        <w:t>Scenario</w:t>
      </w:r>
    </w:p>
    <w:p w14:paraId="0ED6606C" w14:textId="74F15D89" w:rsidR="007A68E0" w:rsidRDefault="0010495E" w:rsidP="00A16FA4">
      <w:r>
        <w:t>The Sales department</w:t>
      </w:r>
      <w:r w:rsidR="007A68E0">
        <w:t xml:space="preserve"> within you organization </w:t>
      </w:r>
      <w:r>
        <w:t xml:space="preserve">is using </w:t>
      </w:r>
      <w:r w:rsidR="007A68E0">
        <w:t>Axapta</w:t>
      </w:r>
      <w:r>
        <w:t>, and</w:t>
      </w:r>
      <w:r w:rsidR="007A68E0">
        <w:t xml:space="preserve"> needs to sen</w:t>
      </w:r>
      <w:r w:rsidR="00D2582A">
        <w:t xml:space="preserve">d invoices </w:t>
      </w:r>
      <w:r w:rsidR="007A68E0">
        <w:t>to a trading partner</w:t>
      </w:r>
      <w:r>
        <w:t xml:space="preserve"> (Contoso)</w:t>
      </w:r>
      <w:r w:rsidR="007A68E0">
        <w:t>.</w:t>
      </w:r>
      <w:r w:rsidR="00242F60">
        <w:t xml:space="preserve"> After the order has been transmitted, you will monitor the interchange for incoming CONTRL verifications.</w:t>
      </w:r>
      <w:r w:rsidR="007A68E0">
        <w:t xml:space="preserve"> </w:t>
      </w:r>
    </w:p>
    <w:p w14:paraId="199F497A" w14:textId="71DA8E16" w:rsidR="002634DA" w:rsidRDefault="002634DA" w:rsidP="00A16FA4">
      <w:r>
        <w:t xml:space="preserve"> </w:t>
      </w:r>
    </w:p>
    <w:p w14:paraId="389DD2EF" w14:textId="55DC5646" w:rsidR="0007142E" w:rsidRPr="00DF145B" w:rsidRDefault="0007142E" w:rsidP="0007142E">
      <w:pPr>
        <w:pStyle w:val="Rmh"/>
        <w:framePr w:wrap="around" w:x="1861" w:y="64"/>
      </w:pPr>
      <w:r w:rsidRPr="00DF145B">
        <w:t xml:space="preserve">Estimated time to complete this lab: </w:t>
      </w:r>
      <w:del w:id="30" w:author="AutoBVT" w:date="2012-02-02T19:38:00Z">
        <w:r w:rsidRPr="00DF145B" w:rsidDel="006E15B0">
          <w:delText xml:space="preserve">60 </w:delText>
        </w:r>
      </w:del>
      <w:ins w:id="31" w:author="AutoBVT" w:date="2012-02-02T19:38:00Z">
        <w:r w:rsidR="006E15B0">
          <w:t>45</w:t>
        </w:r>
        <w:r w:rsidR="006E15B0" w:rsidRPr="00DF145B">
          <w:t xml:space="preserve"> </w:t>
        </w:r>
      </w:ins>
      <w:r w:rsidRPr="00DF145B">
        <w:t>minutes</w:t>
      </w:r>
    </w:p>
    <w:p w14:paraId="3665D6FE" w14:textId="77777777" w:rsidR="008A240D" w:rsidRDefault="008A240D" w:rsidP="00DF145B">
      <w:pPr>
        <w:pStyle w:val="Leh"/>
      </w:pPr>
    </w:p>
    <w:p w14:paraId="187906A5" w14:textId="77777777" w:rsidR="0040574A" w:rsidRPr="00D63635" w:rsidRDefault="0040574A" w:rsidP="0040574A">
      <w:pPr>
        <w:pStyle w:val="Ln1"/>
        <w:tabs>
          <w:tab w:val="clear" w:pos="720"/>
        </w:tabs>
        <w:ind w:left="0" w:firstLine="0"/>
        <w:rPr>
          <w:color w:val="FF0000"/>
          <w:sz w:val="40"/>
          <w:szCs w:val="40"/>
        </w:rPr>
      </w:pPr>
      <w:r w:rsidRPr="00D63635">
        <w:rPr>
          <w:color w:val="FF0000"/>
          <w:sz w:val="40"/>
          <w:szCs w:val="40"/>
        </w:rPr>
        <w:t>User Name:</w:t>
      </w:r>
      <w:r w:rsidRPr="00D63635">
        <w:rPr>
          <w:color w:val="FF0000"/>
          <w:sz w:val="40"/>
          <w:szCs w:val="40"/>
        </w:rPr>
        <w:tab/>
      </w:r>
      <w:r w:rsidRPr="00D63635">
        <w:rPr>
          <w:b/>
          <w:color w:val="FF0000"/>
          <w:sz w:val="40"/>
          <w:szCs w:val="40"/>
        </w:rPr>
        <w:t>Administrator</w:t>
      </w:r>
    </w:p>
    <w:p w14:paraId="760099EA" w14:textId="77777777" w:rsidR="0040574A" w:rsidRPr="00D63635" w:rsidRDefault="0040574A" w:rsidP="0040574A">
      <w:pPr>
        <w:pStyle w:val="Ln1"/>
        <w:tabs>
          <w:tab w:val="clear" w:pos="720"/>
        </w:tabs>
        <w:ind w:left="0" w:firstLine="0"/>
        <w:rPr>
          <w:color w:val="FF0000"/>
          <w:sz w:val="40"/>
          <w:szCs w:val="40"/>
        </w:rPr>
      </w:pPr>
      <w:r w:rsidRPr="00D63635">
        <w:rPr>
          <w:color w:val="FF0000"/>
          <w:sz w:val="40"/>
          <w:szCs w:val="40"/>
        </w:rPr>
        <w:t>Password:</w:t>
      </w:r>
      <w:r w:rsidRPr="00D63635">
        <w:rPr>
          <w:color w:val="FF0000"/>
          <w:sz w:val="40"/>
          <w:szCs w:val="40"/>
        </w:rPr>
        <w:tab/>
      </w:r>
      <w:r w:rsidR="0081769D">
        <w:rPr>
          <w:b/>
          <w:color w:val="FF0000"/>
          <w:sz w:val="40"/>
          <w:szCs w:val="40"/>
        </w:rPr>
        <w:t>pass@word1</w:t>
      </w:r>
    </w:p>
    <w:p w14:paraId="101DAC22" w14:textId="77777777" w:rsidR="00DF145B" w:rsidRPr="00DF145B" w:rsidRDefault="00DF145B" w:rsidP="00DF145B"/>
    <w:p w14:paraId="5D614D38" w14:textId="77777777" w:rsidR="008A240D" w:rsidRDefault="008A240D" w:rsidP="008A240D">
      <w:pPr>
        <w:pStyle w:val="Pb"/>
        <w:framePr w:wrap="around"/>
      </w:pPr>
    </w:p>
    <w:p w14:paraId="237B80BC" w14:textId="77777777" w:rsidR="00A55E1B" w:rsidRDefault="00A55E1B" w:rsidP="00210E8E">
      <w:pPr>
        <w:pStyle w:val="Lab2h1"/>
        <w:spacing w:after="0" w:afterAutospacing="0"/>
      </w:pPr>
    </w:p>
    <w:p w14:paraId="498E22C0" w14:textId="77777777" w:rsidR="00210E8E" w:rsidRDefault="00210E8E" w:rsidP="00210E8E">
      <w:pPr>
        <w:pStyle w:val="Lab2h1"/>
        <w:spacing w:after="0" w:afterAutospacing="0"/>
      </w:pPr>
      <w:r>
        <w:t>Exercise 1</w:t>
      </w:r>
    </w:p>
    <w:p w14:paraId="1FBA6880" w14:textId="77777777" w:rsidR="002634DA" w:rsidRDefault="002634DA" w:rsidP="00210E8E">
      <w:pPr>
        <w:pStyle w:val="Lab2h1"/>
        <w:spacing w:after="0" w:afterAutospacing="0"/>
      </w:pPr>
      <w:r>
        <w:t>Familiarize yourself with the solution</w:t>
      </w:r>
    </w:p>
    <w:p w14:paraId="6CD7FB03" w14:textId="4D47C207" w:rsidR="00210E8E" w:rsidRDefault="002634DA" w:rsidP="00210E8E">
      <w:pPr>
        <w:pStyle w:val="Lab2h1"/>
        <w:spacing w:after="0" w:afterAutospacing="0"/>
      </w:pPr>
      <w:r>
        <w:t xml:space="preserve"> </w:t>
      </w:r>
    </w:p>
    <w:p w14:paraId="188EDB6F" w14:textId="77777777" w:rsidR="00210E8E" w:rsidRDefault="00210E8E" w:rsidP="00210E8E">
      <w:pPr>
        <w:pStyle w:val="Lab2tablestart"/>
      </w:pPr>
    </w:p>
    <w:tbl>
      <w:tblPr>
        <w:tblW w:w="9060" w:type="dxa"/>
        <w:tblInd w:w="-188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8"/>
        <w:gridCol w:w="6162"/>
      </w:tblGrid>
      <w:tr w:rsidR="00210E8E" w14:paraId="1B1E313A" w14:textId="77777777" w:rsidTr="007D7CAD">
        <w:trPr>
          <w:trHeight w:val="572"/>
        </w:trPr>
        <w:tc>
          <w:tcPr>
            <w:tcW w:w="2898" w:type="dxa"/>
            <w:shd w:val="clear" w:color="auto" w:fill="D9D9D9"/>
          </w:tcPr>
          <w:p w14:paraId="3B84E746" w14:textId="77777777" w:rsidR="00210E8E" w:rsidRDefault="00210E8E" w:rsidP="007D7CAD">
            <w:pPr>
              <w:pStyle w:val="Lab2thf"/>
            </w:pPr>
            <w:r>
              <w:t>Tasks</w:t>
            </w:r>
          </w:p>
        </w:tc>
        <w:tc>
          <w:tcPr>
            <w:tcW w:w="6162" w:type="dxa"/>
            <w:shd w:val="clear" w:color="auto" w:fill="D9D9D9"/>
          </w:tcPr>
          <w:p w14:paraId="74A939E0" w14:textId="77777777" w:rsidR="00210E8E" w:rsidRDefault="00210E8E" w:rsidP="007D7CAD">
            <w:pPr>
              <w:pStyle w:val="Lab2th"/>
            </w:pPr>
            <w:r>
              <w:t>Detailed steps</w:t>
            </w:r>
          </w:p>
        </w:tc>
      </w:tr>
      <w:tr w:rsidR="00210E8E" w14:paraId="14801583" w14:textId="77777777" w:rsidTr="007D7CAD">
        <w:tc>
          <w:tcPr>
            <w:tcW w:w="2898" w:type="dxa"/>
            <w:shd w:val="clear" w:color="auto" w:fill="FFFFFF"/>
          </w:tcPr>
          <w:p w14:paraId="70533271" w14:textId="023C599D" w:rsidR="00210E8E" w:rsidRDefault="004C4E5D">
            <w:pPr>
              <w:pStyle w:val="Lab2Tpn"/>
              <w:numPr>
                <w:ilvl w:val="0"/>
                <w:numId w:val="5"/>
              </w:numPr>
              <w:tabs>
                <w:tab w:val="clear" w:pos="533"/>
              </w:tabs>
            </w:pPr>
            <w:r>
              <w:t>Open the solution</w:t>
            </w:r>
            <w:r w:rsidR="00483196">
              <w:t xml:space="preserve">, and examine the </w:t>
            </w:r>
            <w:r w:rsidR="00876545">
              <w:t>its content</w:t>
            </w:r>
          </w:p>
        </w:tc>
        <w:tc>
          <w:tcPr>
            <w:tcW w:w="6162" w:type="dxa"/>
            <w:shd w:val="clear" w:color="auto" w:fill="FFFFFF"/>
          </w:tcPr>
          <w:p w14:paraId="445F09F2" w14:textId="60469CD9" w:rsidR="009438C1" w:rsidRDefault="004C4E5D" w:rsidP="00876545">
            <w:pPr>
              <w:pStyle w:val="Lab2Tpl"/>
              <w:numPr>
                <w:ilvl w:val="0"/>
                <w:numId w:val="8"/>
              </w:numPr>
              <w:spacing w:line="240" w:lineRule="auto"/>
            </w:pPr>
            <w:r w:rsidRPr="004C4E5D">
              <w:t>Open the f</w:t>
            </w:r>
            <w:r>
              <w:t xml:space="preserve">ollowing solution: </w:t>
            </w:r>
            <w:r w:rsidRPr="006E15B0">
              <w:rPr>
                <w:i/>
                <w:rPrChange w:id="32" w:author="AutoBVT" w:date="2012-02-02T19:39:00Z">
                  <w:rPr/>
                </w:rPrChange>
              </w:rPr>
              <w:t>C:\Labs\Lab 14</w:t>
            </w:r>
            <w:r w:rsidR="00876545" w:rsidRPr="006E15B0">
              <w:rPr>
                <w:i/>
                <w:rPrChange w:id="33" w:author="AutoBVT" w:date="2012-02-02T19:39:00Z">
                  <w:rPr/>
                </w:rPrChange>
              </w:rPr>
              <w:t>B</w:t>
            </w:r>
            <w:r w:rsidRPr="006E15B0">
              <w:rPr>
                <w:i/>
                <w:rPrChange w:id="34" w:author="AutoBVT" w:date="2012-02-02T19:39:00Z">
                  <w:rPr/>
                </w:rPrChange>
              </w:rPr>
              <w:t xml:space="preserve">\Start\ </w:t>
            </w:r>
            <w:r w:rsidR="00876545" w:rsidRPr="006E15B0">
              <w:rPr>
                <w:i/>
                <w:rPrChange w:id="35" w:author="AutoBVT" w:date="2012-02-02T19:39:00Z">
                  <w:rPr/>
                </w:rPrChange>
              </w:rPr>
              <w:t>Lab14B</w:t>
            </w:r>
            <w:r w:rsidRPr="006E15B0">
              <w:rPr>
                <w:i/>
                <w:rPrChange w:id="36" w:author="AutoBVT" w:date="2012-02-02T19:39:00Z">
                  <w:rPr/>
                </w:rPrChange>
              </w:rPr>
              <w:t>.sln</w:t>
            </w:r>
          </w:p>
          <w:p w14:paraId="517BC6A2" w14:textId="3029F45F" w:rsidR="00483196" w:rsidRPr="009438C1" w:rsidRDefault="00876545" w:rsidP="005C719B">
            <w:pPr>
              <w:pStyle w:val="Lab2Tpl"/>
              <w:numPr>
                <w:ilvl w:val="0"/>
                <w:numId w:val="8"/>
              </w:numPr>
              <w:spacing w:line="240" w:lineRule="auto"/>
            </w:pPr>
            <w:r>
              <w:t xml:space="preserve">The </w:t>
            </w:r>
            <w:r w:rsidR="00D2582A" w:rsidRPr="00D2582A">
              <w:t>Lab14B.InvoiceProcess</w:t>
            </w:r>
            <w:r w:rsidR="00D2582A">
              <w:t xml:space="preserve"> </w:t>
            </w:r>
            <w:r>
              <w:t>project has two schemas, one transformation and one pipeline.</w:t>
            </w:r>
            <w:r w:rsidR="00000650">
              <w:rPr>
                <w:i/>
              </w:rPr>
              <w:t xml:space="preserve"> </w:t>
            </w:r>
          </w:p>
        </w:tc>
      </w:tr>
      <w:tr w:rsidR="00210E8E" w14:paraId="26999597" w14:textId="77777777" w:rsidTr="007D7CAD">
        <w:tc>
          <w:tcPr>
            <w:tcW w:w="2898" w:type="dxa"/>
            <w:shd w:val="clear" w:color="auto" w:fill="FFFFFF"/>
          </w:tcPr>
          <w:p w14:paraId="10C60235" w14:textId="5490C058" w:rsidR="00210E8E" w:rsidDel="00515553" w:rsidRDefault="00483196" w:rsidP="005C719B">
            <w:pPr>
              <w:pStyle w:val="Lab2Tpn"/>
              <w:numPr>
                <w:ilvl w:val="0"/>
                <w:numId w:val="5"/>
              </w:numPr>
              <w:tabs>
                <w:tab w:val="clear" w:pos="533"/>
              </w:tabs>
            </w:pPr>
            <w:r>
              <w:t xml:space="preserve">Examine the </w:t>
            </w:r>
            <w:r w:rsidR="00000650">
              <w:t>schemas</w:t>
            </w:r>
          </w:p>
        </w:tc>
        <w:tc>
          <w:tcPr>
            <w:tcW w:w="6162" w:type="dxa"/>
            <w:shd w:val="clear" w:color="auto" w:fill="FFFFFF"/>
          </w:tcPr>
          <w:p w14:paraId="25130F43" w14:textId="2A85F7E5" w:rsidR="00483196" w:rsidRDefault="00483196" w:rsidP="005C719B">
            <w:pPr>
              <w:pStyle w:val="Lab2Tpl"/>
              <w:numPr>
                <w:ilvl w:val="0"/>
                <w:numId w:val="5"/>
              </w:numPr>
              <w:spacing w:line="240" w:lineRule="auto"/>
            </w:pPr>
            <w:r>
              <w:t xml:space="preserve">In the Solution explorer, open </w:t>
            </w:r>
            <w:r w:rsidR="00000650" w:rsidRPr="005C719B">
              <w:rPr>
                <w:i/>
              </w:rPr>
              <w:t>EDIPLUS_Invoic_AL014_v2.xsd</w:t>
            </w:r>
            <w:r>
              <w:t>.</w:t>
            </w:r>
            <w:r w:rsidR="00000650">
              <w:t xml:space="preserve"> This schema represents the flat-file we’ll receive from </w:t>
            </w:r>
            <w:ins w:id="37" w:author="AutoBVT" w:date="2012-02-02T19:39:00Z">
              <w:r w:rsidR="006E15B0">
                <w:t>the Sales Department (</w:t>
              </w:r>
            </w:ins>
            <w:r w:rsidR="00000650">
              <w:t>Axapta</w:t>
            </w:r>
            <w:ins w:id="38" w:author="AutoBVT" w:date="2012-02-02T19:39:00Z">
              <w:r w:rsidR="006E15B0">
                <w:t>)</w:t>
              </w:r>
            </w:ins>
            <w:r w:rsidR="00000650">
              <w:t xml:space="preserve">. </w:t>
            </w:r>
          </w:p>
          <w:p w14:paraId="0E8D63BA" w14:textId="7083C5F6" w:rsidR="00000650" w:rsidRDefault="00000650" w:rsidP="005C719B">
            <w:pPr>
              <w:pStyle w:val="Lab2Tpl"/>
              <w:numPr>
                <w:ilvl w:val="0"/>
                <w:numId w:val="5"/>
              </w:numPr>
              <w:spacing w:line="240" w:lineRule="auto"/>
            </w:pPr>
            <w:r>
              <w:t xml:space="preserve">Open the </w:t>
            </w:r>
            <w:r w:rsidRPr="005C719B">
              <w:rPr>
                <w:i/>
              </w:rPr>
              <w:t>EFACT_D93A_INVOIC.xsd</w:t>
            </w:r>
            <w:r>
              <w:t xml:space="preserve"> schema. This is the outgoing EDIFACT message sent to the trading partner</w:t>
            </w:r>
            <w:ins w:id="39" w:author="AutoBVT" w:date="2012-02-02T19:40:00Z">
              <w:r w:rsidR="006E15B0">
                <w:t xml:space="preserve"> (Contoso)</w:t>
              </w:r>
            </w:ins>
            <w:r>
              <w:t>.</w:t>
            </w:r>
          </w:p>
          <w:p w14:paraId="532D24A2" w14:textId="2269BAF6" w:rsidR="00000650" w:rsidRDefault="00000650" w:rsidP="00000650">
            <w:pPr>
              <w:pStyle w:val="Note"/>
            </w:pPr>
            <w:r>
              <w:t>As you can see, these schemas are pretty big. EDI/EDIFACT schemas are often used for many different branches</w:t>
            </w:r>
            <w:r w:rsidR="002C565E">
              <w:t xml:space="preserve"> and organizations, and are therefore quite generic.</w:t>
            </w:r>
            <w:r>
              <w:t xml:space="preserve"> </w:t>
            </w:r>
          </w:p>
          <w:p w14:paraId="0C5B535C" w14:textId="59DAE635" w:rsidR="00000C4C" w:rsidRPr="0007142E" w:rsidRDefault="00000C4C" w:rsidP="00000C4C">
            <w:pPr>
              <w:pStyle w:val="Lab2Tpl"/>
              <w:spacing w:line="240" w:lineRule="auto"/>
              <w:ind w:left="576"/>
            </w:pPr>
          </w:p>
        </w:tc>
      </w:tr>
      <w:tr w:rsidR="00000C4C" w14:paraId="432D93B5" w14:textId="77777777" w:rsidTr="007D7CAD">
        <w:tc>
          <w:tcPr>
            <w:tcW w:w="2898" w:type="dxa"/>
            <w:shd w:val="clear" w:color="auto" w:fill="FFFFFF"/>
          </w:tcPr>
          <w:p w14:paraId="3EAC93FB" w14:textId="3DBE6D79" w:rsidR="00000C4C" w:rsidRDefault="002C565E" w:rsidP="00483196">
            <w:pPr>
              <w:pStyle w:val="Lab2Tpn"/>
              <w:numPr>
                <w:ilvl w:val="0"/>
                <w:numId w:val="5"/>
              </w:numPr>
              <w:tabs>
                <w:tab w:val="clear" w:pos="533"/>
              </w:tabs>
            </w:pPr>
            <w:r>
              <w:t>Examine the map</w:t>
            </w:r>
          </w:p>
        </w:tc>
        <w:tc>
          <w:tcPr>
            <w:tcW w:w="6162" w:type="dxa"/>
            <w:shd w:val="clear" w:color="auto" w:fill="FFFFFF"/>
          </w:tcPr>
          <w:p w14:paraId="1FBF14B1" w14:textId="73C7BAFA" w:rsidR="00F4752D" w:rsidRDefault="00DF1DF6" w:rsidP="005C719B">
            <w:pPr>
              <w:pStyle w:val="Lab2Tpl"/>
              <w:numPr>
                <w:ilvl w:val="0"/>
                <w:numId w:val="5"/>
              </w:numPr>
              <w:spacing w:line="240" w:lineRule="auto"/>
            </w:pPr>
            <w:r>
              <w:t xml:space="preserve">In the Solution Explorer, </w:t>
            </w:r>
            <w:r w:rsidR="002C565E">
              <w:t xml:space="preserve">open </w:t>
            </w:r>
            <w:r w:rsidR="002C565E" w:rsidRPr="005C719B">
              <w:rPr>
                <w:i/>
              </w:rPr>
              <w:t>EDIPLUS_Invoic_to_D93AINVOIC.btm</w:t>
            </w:r>
            <w:r>
              <w:t>.</w:t>
            </w:r>
          </w:p>
          <w:p w14:paraId="0089947C" w14:textId="0D9A0B19" w:rsidR="00F4752D" w:rsidRDefault="00F4752D" w:rsidP="00F4752D">
            <w:pPr>
              <w:pStyle w:val="Note"/>
            </w:pPr>
            <w:r w:rsidRPr="00F4752D">
              <w:t>As the schemas are big the mappings become complex.</w:t>
            </w:r>
            <w:r>
              <w:t xml:space="preserve"> It’s therefore a good practice to separate different sections of the map into different pages. </w:t>
            </w:r>
          </w:p>
          <w:p w14:paraId="3D4E98D2" w14:textId="39DD9642" w:rsidR="002C565E" w:rsidRDefault="00F4752D" w:rsidP="005C719B">
            <w:pPr>
              <w:pStyle w:val="Lab2Tpl"/>
              <w:spacing w:line="240" w:lineRule="auto"/>
              <w:ind w:left="576"/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0CD9F6F6" wp14:editId="44A5820B">
                  <wp:extent cx="3468914" cy="595759"/>
                  <wp:effectExtent l="0" t="0" r="0" b="0"/>
                  <wp:docPr id="5" name="Picture 5" descr="C:\Users\ADMINI~1\AppData\Local\Temp\SNAGHTML5d1a0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~1\AppData\Local\Temp\SNAGHTML5d1a0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8758" cy="595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824585" w14:textId="522679AF" w:rsidR="00F4752D" w:rsidRDefault="00F4752D" w:rsidP="00F4752D">
            <w:pPr>
              <w:pStyle w:val="Note"/>
            </w:pPr>
            <w:r>
              <w:t xml:space="preserve">A page might seem to be empty because the </w:t>
            </w:r>
            <w:proofErr w:type="spellStart"/>
            <w:r>
              <w:t>functoids</w:t>
            </w:r>
            <w:proofErr w:type="spellEnd"/>
            <w:r>
              <w:t xml:space="preserve"> are not visible on the </w:t>
            </w:r>
            <w:r w:rsidR="00B11045">
              <w:t>design surface. This is because the design surface is much bigger then then the visible area.</w:t>
            </w:r>
          </w:p>
          <w:p w14:paraId="29170F88" w14:textId="0898C69E" w:rsidR="00B11045" w:rsidRDefault="00B11045" w:rsidP="00F4752D">
            <w:pPr>
              <w:pStyle w:val="Note"/>
            </w:pPr>
            <w:r>
              <w:t xml:space="preserve">By using the Grid Preview you can easily find the </w:t>
            </w:r>
            <w:proofErr w:type="spellStart"/>
            <w:r>
              <w:t>functoids</w:t>
            </w:r>
            <w:proofErr w:type="spellEnd"/>
            <w:r>
              <w:t>. Right-click the design surface and select “Grid Preview”.</w:t>
            </w:r>
          </w:p>
          <w:p w14:paraId="1C7AC2FB" w14:textId="77777777" w:rsidR="00F4752D" w:rsidRDefault="00F4752D" w:rsidP="005C719B">
            <w:pPr>
              <w:pStyle w:val="Lab2Tpl"/>
              <w:spacing w:line="240" w:lineRule="auto"/>
              <w:ind w:left="576"/>
            </w:pPr>
          </w:p>
          <w:p w14:paraId="7DB5D15B" w14:textId="4DC7D07E" w:rsidR="00BF0F13" w:rsidRPr="00BF0F13" w:rsidRDefault="00BF0F13" w:rsidP="006E15B0">
            <w:pPr>
              <w:pStyle w:val="Lab2Tpl"/>
              <w:spacing w:line="240" w:lineRule="auto"/>
              <w:ind w:left="576"/>
              <w:pPrChange w:id="40" w:author="AutoBVT" w:date="2012-02-02T19:40:00Z">
                <w:pPr>
                  <w:pStyle w:val="Lab2Tpl"/>
                  <w:numPr>
                    <w:numId w:val="5"/>
                  </w:numPr>
                  <w:tabs>
                    <w:tab w:val="num" w:pos="576"/>
                  </w:tabs>
                  <w:spacing w:line="240" w:lineRule="auto"/>
                  <w:ind w:left="576" w:hanging="360"/>
                </w:pPr>
              </w:pPrChange>
            </w:pPr>
          </w:p>
        </w:tc>
      </w:tr>
      <w:bookmarkEnd w:id="0"/>
    </w:tbl>
    <w:p w14:paraId="6F047C0B" w14:textId="69DA7E61" w:rsidR="00BA13A2" w:rsidRDefault="00BA13A2" w:rsidP="002634DA">
      <w:pPr>
        <w:pStyle w:val="Lab2h1"/>
        <w:spacing w:after="0" w:afterAutospacing="0"/>
      </w:pPr>
    </w:p>
    <w:p w14:paraId="430DF7D6" w14:textId="77777777" w:rsidR="002C0DBD" w:rsidRDefault="002C0DBD">
      <w:pPr>
        <w:spacing w:after="0" w:line="240" w:lineRule="auto"/>
        <w:rPr>
          <w:rFonts w:ascii="Arial Narrow" w:hAnsi="Arial Narrow"/>
          <w:b/>
          <w:bCs/>
          <w:sz w:val="34"/>
        </w:rPr>
      </w:pPr>
      <w:r>
        <w:br w:type="page"/>
      </w:r>
    </w:p>
    <w:p w14:paraId="7B2CE389" w14:textId="7FB0F758" w:rsidR="00D567C7" w:rsidRDefault="00D567C7" w:rsidP="00D567C7">
      <w:pPr>
        <w:pStyle w:val="Lab2h1"/>
        <w:spacing w:after="0" w:afterAutospacing="0"/>
      </w:pPr>
      <w:r>
        <w:lastRenderedPageBreak/>
        <w:t>Exercise 2</w:t>
      </w:r>
    </w:p>
    <w:p w14:paraId="0421FAA1" w14:textId="05964BFE" w:rsidR="00D567C7" w:rsidRDefault="00C45BD7" w:rsidP="00D567C7">
      <w:pPr>
        <w:pStyle w:val="Lab2h1"/>
        <w:spacing w:after="0" w:afterAutospacing="0"/>
      </w:pPr>
      <w:r>
        <w:t>Deploy solution and import bindings</w:t>
      </w:r>
    </w:p>
    <w:p w14:paraId="37B6CEEB" w14:textId="1C13EED5" w:rsidR="00D567C7" w:rsidRPr="00D567C7" w:rsidRDefault="00D567C7" w:rsidP="00D567C7">
      <w:pPr>
        <w:pStyle w:val="Lab2norm"/>
      </w:pPr>
    </w:p>
    <w:tbl>
      <w:tblPr>
        <w:tblW w:w="9060" w:type="dxa"/>
        <w:tblInd w:w="-188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8"/>
        <w:gridCol w:w="6162"/>
      </w:tblGrid>
      <w:tr w:rsidR="003E4149" w14:paraId="1DB66AD8" w14:textId="77777777" w:rsidTr="007D7CAD">
        <w:trPr>
          <w:trHeight w:val="572"/>
        </w:trPr>
        <w:tc>
          <w:tcPr>
            <w:tcW w:w="2898" w:type="dxa"/>
            <w:shd w:val="clear" w:color="auto" w:fill="D9D9D9"/>
          </w:tcPr>
          <w:p w14:paraId="7394EF7A" w14:textId="77777777" w:rsidR="003E4149" w:rsidRDefault="003E4149" w:rsidP="007D7CAD">
            <w:pPr>
              <w:pStyle w:val="Lab2thf"/>
            </w:pPr>
            <w:r>
              <w:t>Tasks</w:t>
            </w:r>
          </w:p>
        </w:tc>
        <w:tc>
          <w:tcPr>
            <w:tcW w:w="6162" w:type="dxa"/>
            <w:shd w:val="clear" w:color="auto" w:fill="D9D9D9"/>
          </w:tcPr>
          <w:p w14:paraId="33B40F29" w14:textId="77777777" w:rsidR="003E4149" w:rsidRDefault="003E4149" w:rsidP="007D7CAD">
            <w:pPr>
              <w:pStyle w:val="Lab2th"/>
            </w:pPr>
            <w:r>
              <w:t>Detailed steps</w:t>
            </w:r>
          </w:p>
        </w:tc>
      </w:tr>
      <w:tr w:rsidR="003E4149" w14:paraId="4B23E3D2" w14:textId="77777777" w:rsidTr="007D7CAD">
        <w:tc>
          <w:tcPr>
            <w:tcW w:w="2898" w:type="dxa"/>
            <w:shd w:val="clear" w:color="auto" w:fill="FFFFFF"/>
          </w:tcPr>
          <w:p w14:paraId="4C4FFEEE" w14:textId="43BE2976" w:rsidR="003E4149" w:rsidRDefault="00300EBC" w:rsidP="003E4149">
            <w:pPr>
              <w:pStyle w:val="Lab2Tpn"/>
              <w:numPr>
                <w:ilvl w:val="0"/>
                <w:numId w:val="30"/>
              </w:numPr>
              <w:tabs>
                <w:tab w:val="clear" w:pos="533"/>
              </w:tabs>
            </w:pPr>
            <w:r>
              <w:t>Deploy the project to BizTalk and import the bindings.</w:t>
            </w:r>
          </w:p>
        </w:tc>
        <w:tc>
          <w:tcPr>
            <w:tcW w:w="6162" w:type="dxa"/>
            <w:shd w:val="clear" w:color="auto" w:fill="FFFFFF"/>
          </w:tcPr>
          <w:p w14:paraId="1E931DFC" w14:textId="77777777" w:rsidR="00300EBC" w:rsidRDefault="00300EBC" w:rsidP="00D567C7">
            <w:pPr>
              <w:pStyle w:val="Lab2Tpl"/>
              <w:numPr>
                <w:ilvl w:val="0"/>
                <w:numId w:val="32"/>
              </w:numPr>
              <w:spacing w:line="240" w:lineRule="auto"/>
            </w:pPr>
            <w:r>
              <w:t xml:space="preserve">Right-click the </w:t>
            </w:r>
            <w:r w:rsidRPr="00D2582A">
              <w:t>Lab14B.InvoiceProcess</w:t>
            </w:r>
            <w:r>
              <w:t xml:space="preserve"> project and select deploy. This will create an Application in BizTalk called </w:t>
            </w:r>
            <w:r>
              <w:rPr>
                <w:i/>
              </w:rPr>
              <w:t>Lab14B</w:t>
            </w:r>
            <w:r>
              <w:t>.</w:t>
            </w:r>
          </w:p>
          <w:p w14:paraId="3A903C82" w14:textId="77777777" w:rsidR="00300EBC" w:rsidRDefault="00300EBC" w:rsidP="00D567C7">
            <w:pPr>
              <w:pStyle w:val="Lab2Tpl"/>
              <w:numPr>
                <w:ilvl w:val="0"/>
                <w:numId w:val="32"/>
              </w:numPr>
              <w:spacing w:line="240" w:lineRule="auto"/>
            </w:pPr>
            <w:r>
              <w:t>Open BizTalk Administration Console.</w:t>
            </w:r>
          </w:p>
          <w:p w14:paraId="66C81786" w14:textId="2920151F" w:rsidR="009D6668" w:rsidRDefault="009D6668" w:rsidP="00D567C7">
            <w:pPr>
              <w:pStyle w:val="Lab2Tpl"/>
              <w:numPr>
                <w:ilvl w:val="0"/>
                <w:numId w:val="32"/>
              </w:numPr>
              <w:spacing w:line="240" w:lineRule="auto"/>
            </w:pPr>
            <w:r>
              <w:t xml:space="preserve">Right-click the Lab14B Application, and select </w:t>
            </w:r>
            <w:r>
              <w:rPr>
                <w:i/>
              </w:rPr>
              <w:t>Properties</w:t>
            </w:r>
            <w:r>
              <w:t>.</w:t>
            </w:r>
          </w:p>
          <w:p w14:paraId="4ED714DC" w14:textId="6D1DE23D" w:rsidR="009D6668" w:rsidRDefault="009D6668" w:rsidP="00D567C7">
            <w:pPr>
              <w:pStyle w:val="Lab2Tpl"/>
              <w:numPr>
                <w:ilvl w:val="0"/>
                <w:numId w:val="32"/>
              </w:numPr>
              <w:spacing w:line="240" w:lineRule="auto"/>
            </w:pPr>
            <w:r>
              <w:t xml:space="preserve">Click </w:t>
            </w:r>
            <w:r>
              <w:rPr>
                <w:i/>
              </w:rPr>
              <w:t>References</w:t>
            </w:r>
            <w:r>
              <w:t xml:space="preserve"> in the left pane, and add the “BizTalk EDI Application”. Click </w:t>
            </w:r>
            <w:r>
              <w:rPr>
                <w:i/>
              </w:rPr>
              <w:t>Ok</w:t>
            </w:r>
            <w:r>
              <w:t xml:space="preserve"> to close the dialog.</w:t>
            </w:r>
          </w:p>
          <w:p w14:paraId="6B3A1AB1" w14:textId="4947CFC4" w:rsidR="009D6668" w:rsidRDefault="009D6668" w:rsidP="009D6668">
            <w:pPr>
              <w:pStyle w:val="Note"/>
            </w:pPr>
            <w:r>
              <w:t xml:space="preserve">Your EDI solution uses the EDI pipelines which are deployed to the BizTalk EDI Application, and must therefore be referenced. </w:t>
            </w:r>
          </w:p>
          <w:p w14:paraId="2E7D32FA" w14:textId="77777777" w:rsidR="009D6668" w:rsidRDefault="009D6668" w:rsidP="005C719B">
            <w:pPr>
              <w:pStyle w:val="Lab2Tpl"/>
              <w:spacing w:line="240" w:lineRule="auto"/>
              <w:ind w:left="576"/>
            </w:pPr>
          </w:p>
          <w:p w14:paraId="7BE55281" w14:textId="77777777" w:rsidR="00300EBC" w:rsidRPr="005C719B" w:rsidRDefault="00300EBC" w:rsidP="005C719B">
            <w:pPr>
              <w:pStyle w:val="Lab2Tpl"/>
              <w:numPr>
                <w:ilvl w:val="0"/>
                <w:numId w:val="32"/>
              </w:numPr>
              <w:spacing w:line="240" w:lineRule="auto"/>
            </w:pPr>
            <w:r>
              <w:t xml:space="preserve">Browse to the Lab14B Application. Right-click the Application and select </w:t>
            </w:r>
            <w:r>
              <w:rPr>
                <w:i/>
              </w:rPr>
              <w:t>Import -&gt; Bindings.</w:t>
            </w:r>
          </w:p>
          <w:p w14:paraId="3506AE14" w14:textId="14821D4A" w:rsidR="00300EBC" w:rsidRPr="005C719B" w:rsidRDefault="00300EBC" w:rsidP="005C719B">
            <w:pPr>
              <w:pStyle w:val="Lab2Tpl"/>
              <w:numPr>
                <w:ilvl w:val="0"/>
                <w:numId w:val="32"/>
              </w:numPr>
              <w:spacing w:line="240" w:lineRule="auto"/>
            </w:pPr>
            <w:r w:rsidRPr="005C719B">
              <w:t>Browse to</w:t>
            </w:r>
            <w:r w:rsidR="002C0DBD">
              <w:t xml:space="preserve"> </w:t>
            </w:r>
            <w:r w:rsidR="002C0DBD" w:rsidRPr="005C719B">
              <w:rPr>
                <w:i/>
              </w:rPr>
              <w:t>C:\Labs\Lab14B</w:t>
            </w:r>
            <w:r>
              <w:rPr>
                <w:i/>
              </w:rPr>
              <w:t xml:space="preserve"> </w:t>
            </w:r>
            <w:r w:rsidRPr="005C719B">
              <w:t>and select</w:t>
            </w:r>
            <w:r>
              <w:rPr>
                <w:i/>
              </w:rPr>
              <w:t xml:space="preserve"> </w:t>
            </w:r>
            <w:r w:rsidRPr="00300EBC">
              <w:rPr>
                <w:i/>
              </w:rPr>
              <w:t>Lab14B.BindingInfo.xml</w:t>
            </w:r>
            <w:r>
              <w:rPr>
                <w:i/>
              </w:rPr>
              <w:t>.</w:t>
            </w:r>
          </w:p>
          <w:p w14:paraId="2BF41989" w14:textId="49F5B7D4" w:rsidR="00300EBC" w:rsidRDefault="00300EBC" w:rsidP="005C719B">
            <w:pPr>
              <w:pStyle w:val="Lab2Tpl"/>
              <w:spacing w:line="240" w:lineRule="auto"/>
              <w:ind w:left="576"/>
            </w:pPr>
            <w:r w:rsidRPr="005C719B">
              <w:t xml:space="preserve">This will </w:t>
            </w:r>
            <w:r>
              <w:t xml:space="preserve">create </w:t>
            </w:r>
            <w:r w:rsidR="00217D20">
              <w:t>two Receive</w:t>
            </w:r>
            <w:ins w:id="41" w:author="AutoBVT" w:date="2012-02-02T19:44:00Z">
              <w:r w:rsidR="00082B1F">
                <w:t xml:space="preserve">- </w:t>
              </w:r>
            </w:ins>
            <w:del w:id="42" w:author="AutoBVT" w:date="2012-02-02T19:44:00Z">
              <w:r w:rsidR="00217D20" w:rsidDel="00082B1F">
                <w:delText xml:space="preserve"> ports </w:delText>
              </w:r>
            </w:del>
            <w:r w:rsidR="00217D20">
              <w:t>and one Send port.</w:t>
            </w:r>
          </w:p>
          <w:tbl>
            <w:tblPr>
              <w:tblStyle w:val="Mellanmrkskuggning1-dekorfrg5"/>
              <w:tblW w:w="5914" w:type="dxa"/>
              <w:tblLayout w:type="fixed"/>
              <w:tblLook w:val="04A0" w:firstRow="1" w:lastRow="0" w:firstColumn="1" w:lastColumn="0" w:noHBand="0" w:noVBand="1"/>
            </w:tblPr>
            <w:tblGrid>
              <w:gridCol w:w="2494"/>
              <w:gridCol w:w="3420"/>
            </w:tblGrid>
            <w:tr w:rsidR="00151514" w14:paraId="267F6DB4" w14:textId="77777777" w:rsidTr="005C71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14:paraId="62B399F7" w14:textId="59B1F8E9" w:rsidR="00151514" w:rsidRDefault="00151514" w:rsidP="00300EBC">
                  <w:pPr>
                    <w:pStyle w:val="Lab2Tpl"/>
                    <w:spacing w:line="240" w:lineRule="auto"/>
                  </w:pPr>
                  <w:r>
                    <w:t>Port name</w:t>
                  </w:r>
                </w:p>
              </w:tc>
              <w:tc>
                <w:tcPr>
                  <w:tcW w:w="3420" w:type="dxa"/>
                </w:tcPr>
                <w:p w14:paraId="1F269719" w14:textId="1BA6E9E6" w:rsidR="00151514" w:rsidRDefault="00151514" w:rsidP="00300EBC">
                  <w:pPr>
                    <w:pStyle w:val="Lab2Tpl"/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Purpose</w:t>
                  </w:r>
                </w:p>
              </w:tc>
            </w:tr>
            <w:tr w:rsidR="00151514" w14:paraId="3300DE62" w14:textId="77777777" w:rsidTr="005C71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14:paraId="01A06125" w14:textId="71B1AAD9" w:rsidR="00151514" w:rsidRDefault="00151514" w:rsidP="00300EBC">
                  <w:pPr>
                    <w:pStyle w:val="Lab2Tpl"/>
                    <w:spacing w:line="240" w:lineRule="auto"/>
                  </w:pPr>
                  <w:proofErr w:type="spellStart"/>
                  <w:r>
                    <w:t>RcvInvoice</w:t>
                  </w:r>
                  <w:r w:rsidR="00CE1746">
                    <w:t>_SalesDep</w:t>
                  </w:r>
                  <w:proofErr w:type="spellEnd"/>
                </w:p>
              </w:tc>
              <w:tc>
                <w:tcPr>
                  <w:tcW w:w="3420" w:type="dxa"/>
                </w:tcPr>
                <w:p w14:paraId="00BB7840" w14:textId="7889EC0D" w:rsidR="00151514" w:rsidRDefault="00151514" w:rsidP="00300EBC">
                  <w:pPr>
                    <w:pStyle w:val="Lab2Tpl"/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Receives flat file invoices from Axapta</w:t>
                  </w:r>
                </w:p>
              </w:tc>
            </w:tr>
            <w:tr w:rsidR="00151514" w14:paraId="7A1CD35A" w14:textId="77777777" w:rsidTr="005C719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14:paraId="43601E3E" w14:textId="75683ADC" w:rsidR="00151514" w:rsidRDefault="00151514" w:rsidP="00300EBC">
                  <w:pPr>
                    <w:pStyle w:val="Lab2Tpl"/>
                    <w:spacing w:line="240" w:lineRule="auto"/>
                  </w:pPr>
                  <w:proofErr w:type="spellStart"/>
                  <w:r>
                    <w:t>SndInvoice</w:t>
                  </w:r>
                  <w:r w:rsidR="00CE1746">
                    <w:t>_Contoso</w:t>
                  </w:r>
                  <w:proofErr w:type="spellEnd"/>
                </w:p>
              </w:tc>
              <w:tc>
                <w:tcPr>
                  <w:tcW w:w="3420" w:type="dxa"/>
                </w:tcPr>
                <w:p w14:paraId="59750A66" w14:textId="32A070D0" w:rsidR="00151514" w:rsidRDefault="00151514" w:rsidP="00300EBC">
                  <w:pPr>
                    <w:pStyle w:val="Lab2Tpl"/>
                    <w:spacing w:line="24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Sends EDI/EDIFACT invoice to trading partner.</w:t>
                  </w:r>
                </w:p>
              </w:tc>
            </w:tr>
            <w:tr w:rsidR="00151514" w14:paraId="33DA5314" w14:textId="77777777" w:rsidTr="005C71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14:paraId="3EE51DE7" w14:textId="3AA70B62" w:rsidR="00151514" w:rsidRDefault="00151514" w:rsidP="00300EBC">
                  <w:pPr>
                    <w:pStyle w:val="Lab2Tpl"/>
                    <w:spacing w:line="240" w:lineRule="auto"/>
                  </w:pPr>
                  <w:proofErr w:type="spellStart"/>
                  <w:r>
                    <w:t>RcvCONTRL</w:t>
                  </w:r>
                  <w:r w:rsidR="00CE1746">
                    <w:t>_Contoso</w:t>
                  </w:r>
                  <w:proofErr w:type="spellEnd"/>
                </w:p>
              </w:tc>
              <w:tc>
                <w:tcPr>
                  <w:tcW w:w="3420" w:type="dxa"/>
                </w:tcPr>
                <w:p w14:paraId="76B90AA5" w14:textId="651B51D8" w:rsidR="00151514" w:rsidRDefault="00151514" w:rsidP="00300EBC">
                  <w:pPr>
                    <w:pStyle w:val="Lab2Tpl"/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Receives control message from trading </w:t>
                  </w:r>
                  <w:proofErr w:type="spellStart"/>
                  <w:r>
                    <w:t>parner</w:t>
                  </w:r>
                  <w:proofErr w:type="spellEnd"/>
                  <w:r>
                    <w:t>.</w:t>
                  </w:r>
                </w:p>
              </w:tc>
            </w:tr>
          </w:tbl>
          <w:p w14:paraId="23E2B419" w14:textId="66A0D9BE" w:rsidR="003E4149" w:rsidRPr="00D25AD0" w:rsidRDefault="003E4149" w:rsidP="005C719B">
            <w:pPr>
              <w:pStyle w:val="Lab2Tpl"/>
              <w:spacing w:line="240" w:lineRule="auto"/>
            </w:pPr>
          </w:p>
        </w:tc>
      </w:tr>
    </w:tbl>
    <w:p w14:paraId="34E295AD" w14:textId="77777777" w:rsidR="003E4149" w:rsidRPr="003E4149" w:rsidRDefault="003E4149" w:rsidP="003E4149">
      <w:pPr>
        <w:pStyle w:val="Lab2norm"/>
      </w:pPr>
    </w:p>
    <w:p w14:paraId="73278F5F" w14:textId="5BD3DF8F" w:rsidR="00F84562" w:rsidRDefault="00F84562" w:rsidP="00F84562">
      <w:pPr>
        <w:pStyle w:val="Lab2h1"/>
        <w:spacing w:after="0" w:afterAutospacing="0"/>
      </w:pPr>
      <w:r>
        <w:t xml:space="preserve">Exercise </w:t>
      </w:r>
      <w:r w:rsidR="00D567C7">
        <w:t>3</w:t>
      </w:r>
    </w:p>
    <w:p w14:paraId="4FB43509" w14:textId="58D0CA85" w:rsidR="00F84562" w:rsidRDefault="00217D20" w:rsidP="00F84562">
      <w:pPr>
        <w:pStyle w:val="Lab2h1"/>
        <w:spacing w:after="0" w:afterAutospacing="0"/>
      </w:pPr>
      <w:r>
        <w:t>Create Parties, Profiles and Agreements</w:t>
      </w:r>
    </w:p>
    <w:p w14:paraId="4F63681F" w14:textId="77777777" w:rsidR="00F84562" w:rsidRDefault="00F84562" w:rsidP="00F84562">
      <w:pPr>
        <w:pStyle w:val="Lab2h1"/>
        <w:spacing w:after="0" w:afterAutospacing="0"/>
      </w:pPr>
      <w:r>
        <w:t xml:space="preserve"> </w:t>
      </w:r>
    </w:p>
    <w:p w14:paraId="307CA036" w14:textId="33D5C65A" w:rsidR="005A4A25" w:rsidRDefault="00217D20" w:rsidP="005A4A25">
      <w:pPr>
        <w:pStyle w:val="Lab2norm"/>
      </w:pPr>
      <w:r>
        <w:t xml:space="preserve">Agreements are evaluated at runtime by Receive- and Send ports using the EDI Pipelines. In this case you are </w:t>
      </w:r>
      <w:r w:rsidR="009D6668">
        <w:t xml:space="preserve">sending an EDIFACT message to Contoso, so you’ll be using the </w:t>
      </w:r>
      <w:r w:rsidR="009D6668">
        <w:rPr>
          <w:i/>
        </w:rPr>
        <w:t xml:space="preserve">EDI Send </w:t>
      </w:r>
      <w:r w:rsidR="00CE1746">
        <w:t>pipeline.</w:t>
      </w:r>
    </w:p>
    <w:tbl>
      <w:tblPr>
        <w:tblW w:w="9060" w:type="dxa"/>
        <w:tblInd w:w="-188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8"/>
        <w:gridCol w:w="6162"/>
      </w:tblGrid>
      <w:tr w:rsidR="005A4A25" w14:paraId="09BC0486" w14:textId="77777777" w:rsidTr="007D7CAD">
        <w:trPr>
          <w:trHeight w:val="572"/>
        </w:trPr>
        <w:tc>
          <w:tcPr>
            <w:tcW w:w="2898" w:type="dxa"/>
            <w:shd w:val="clear" w:color="auto" w:fill="D9D9D9"/>
          </w:tcPr>
          <w:p w14:paraId="4DE79C33" w14:textId="77777777" w:rsidR="005A4A25" w:rsidRDefault="005A4A25" w:rsidP="007D7CAD">
            <w:pPr>
              <w:pStyle w:val="Lab2thf"/>
            </w:pPr>
            <w:r>
              <w:t>Tasks</w:t>
            </w:r>
          </w:p>
        </w:tc>
        <w:tc>
          <w:tcPr>
            <w:tcW w:w="6162" w:type="dxa"/>
            <w:shd w:val="clear" w:color="auto" w:fill="D9D9D9"/>
          </w:tcPr>
          <w:p w14:paraId="49602D70" w14:textId="77777777" w:rsidR="005A4A25" w:rsidRDefault="005A4A25" w:rsidP="007D7CAD">
            <w:pPr>
              <w:pStyle w:val="Lab2th"/>
            </w:pPr>
            <w:r>
              <w:t>Detailed steps</w:t>
            </w:r>
          </w:p>
        </w:tc>
      </w:tr>
      <w:tr w:rsidR="005A4A25" w14:paraId="2CC4ED32" w14:textId="77777777" w:rsidTr="007D7CAD">
        <w:tc>
          <w:tcPr>
            <w:tcW w:w="2898" w:type="dxa"/>
            <w:shd w:val="clear" w:color="auto" w:fill="FFFFFF"/>
          </w:tcPr>
          <w:p w14:paraId="0D062C33" w14:textId="2B272717" w:rsidR="005A4A25" w:rsidRDefault="005A4A25">
            <w:pPr>
              <w:pStyle w:val="Lab2Tpn"/>
              <w:numPr>
                <w:ilvl w:val="0"/>
                <w:numId w:val="26"/>
              </w:numPr>
              <w:tabs>
                <w:tab w:val="clear" w:pos="533"/>
              </w:tabs>
            </w:pPr>
            <w:r>
              <w:t xml:space="preserve">Create </w:t>
            </w:r>
            <w:r w:rsidR="00151514">
              <w:t>Parties</w:t>
            </w:r>
          </w:p>
        </w:tc>
        <w:tc>
          <w:tcPr>
            <w:tcW w:w="6162" w:type="dxa"/>
            <w:shd w:val="clear" w:color="auto" w:fill="FFFFFF"/>
          </w:tcPr>
          <w:p w14:paraId="29C23786" w14:textId="714F2911" w:rsidR="00151514" w:rsidRDefault="005A4A25" w:rsidP="005A4A25">
            <w:pPr>
              <w:pStyle w:val="Lab2Tpl"/>
              <w:numPr>
                <w:ilvl w:val="0"/>
                <w:numId w:val="27"/>
              </w:numPr>
              <w:spacing w:line="240" w:lineRule="auto"/>
            </w:pPr>
            <w:r>
              <w:t xml:space="preserve">In the </w:t>
            </w:r>
            <w:r w:rsidR="00151514">
              <w:t xml:space="preserve">BizTalk Administration Console, right-click </w:t>
            </w:r>
            <w:r w:rsidR="00151514">
              <w:rPr>
                <w:i/>
              </w:rPr>
              <w:t>Parties</w:t>
            </w:r>
            <w:r w:rsidR="00151514">
              <w:t xml:space="preserve"> and select </w:t>
            </w:r>
            <w:r w:rsidR="00151514">
              <w:rPr>
                <w:i/>
              </w:rPr>
              <w:t>New-&gt;Party</w:t>
            </w:r>
            <w:r w:rsidR="00151514">
              <w:t>.</w:t>
            </w:r>
          </w:p>
          <w:p w14:paraId="40DA57C0" w14:textId="04E7762D" w:rsidR="005A4A25" w:rsidRDefault="00151514" w:rsidP="005C719B">
            <w:pPr>
              <w:pStyle w:val="Lab2Tpl"/>
              <w:spacing w:line="240" w:lineRule="auto"/>
              <w:ind w:left="540"/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11C5B683" wp14:editId="55AD2EA7">
                  <wp:extent cx="2694176" cy="1698838"/>
                  <wp:effectExtent l="0" t="0" r="0" b="0"/>
                  <wp:docPr id="6" name="Picture 6" descr="C:\Users\ADMINI~1\AppData\Local\Temp\SNAGHTMLb5ad3e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~1\AppData\Local\Temp\SNAGHTMLb5ad3e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460" cy="1699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565753" w14:textId="3EAD5FB5" w:rsidR="005A4A25" w:rsidRDefault="005A4A25" w:rsidP="005A4A25">
            <w:pPr>
              <w:pStyle w:val="Lab2Tpl"/>
              <w:spacing w:line="240" w:lineRule="auto"/>
              <w:ind w:left="540"/>
            </w:pPr>
          </w:p>
          <w:p w14:paraId="0C54F386" w14:textId="25696499" w:rsidR="0010495E" w:rsidRDefault="00151514" w:rsidP="00151514">
            <w:pPr>
              <w:pStyle w:val="Lab2Tpl"/>
              <w:numPr>
                <w:ilvl w:val="0"/>
                <w:numId w:val="27"/>
              </w:numPr>
              <w:spacing w:line="240" w:lineRule="auto"/>
            </w:pPr>
            <w:r>
              <w:lastRenderedPageBreak/>
              <w:t>Set the name to “</w:t>
            </w:r>
            <w:proofErr w:type="spellStart"/>
            <w:r w:rsidR="0010495E">
              <w:rPr>
                <w:b/>
              </w:rPr>
              <w:t>SalesDepartment</w:t>
            </w:r>
            <w:proofErr w:type="spellEnd"/>
            <w:r w:rsidRPr="005C719B">
              <w:rPr>
                <w:b/>
              </w:rPr>
              <w:t xml:space="preserve"> – Internal</w:t>
            </w:r>
            <w:r>
              <w:t xml:space="preserve">”. </w:t>
            </w:r>
            <w:r w:rsidR="0010495E">
              <w:t>Leave the checkbox “Local BizTalk processes…” selected.</w:t>
            </w:r>
          </w:p>
          <w:p w14:paraId="663C8073" w14:textId="2BCC2803" w:rsidR="0010495E" w:rsidRDefault="002C0DBD" w:rsidP="005C719B">
            <w:pPr>
              <w:pStyle w:val="Lab2Tpl"/>
              <w:spacing w:line="240" w:lineRule="auto"/>
              <w:ind w:left="540"/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42AA49BD" wp14:editId="28F25D1B">
                  <wp:extent cx="2661920" cy="1411624"/>
                  <wp:effectExtent l="0" t="0" r="5080" b="0"/>
                  <wp:docPr id="7" name="Picture 7" descr="C:\Users\ADMINI~1\AppData\Local\Temp\SNAGHTML38d78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~1\AppData\Local\Temp\SNAGHTML38d78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411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C85DC9" w14:textId="2BE50AA4" w:rsidR="0010495E" w:rsidRDefault="0010495E" w:rsidP="0010495E">
            <w:pPr>
              <w:pStyle w:val="Note"/>
            </w:pPr>
            <w:r>
              <w:t>This checkbox indicate that this is an internal party. In turn, this means BizTalk is responsible for things like managing interchange numbers, batching etc.</w:t>
            </w:r>
          </w:p>
          <w:p w14:paraId="6EAF6BD3" w14:textId="77777777" w:rsidR="0010495E" w:rsidRDefault="0010495E" w:rsidP="005C719B">
            <w:pPr>
              <w:pStyle w:val="Lab2Tpl"/>
              <w:spacing w:line="240" w:lineRule="auto"/>
              <w:ind w:left="540"/>
            </w:pPr>
          </w:p>
          <w:p w14:paraId="325F1311" w14:textId="320F14C7" w:rsidR="00151514" w:rsidRPr="005C719B" w:rsidRDefault="00151514" w:rsidP="00151514">
            <w:pPr>
              <w:pStyle w:val="Lab2Tpl"/>
              <w:numPr>
                <w:ilvl w:val="0"/>
                <w:numId w:val="27"/>
              </w:numPr>
              <w:spacing w:line="240" w:lineRule="auto"/>
            </w:pPr>
            <w:r>
              <w:t xml:space="preserve">Click </w:t>
            </w:r>
            <w:r>
              <w:rPr>
                <w:i/>
              </w:rPr>
              <w:t>Ok to close the window.</w:t>
            </w:r>
          </w:p>
          <w:p w14:paraId="3B60EE22" w14:textId="57450A7C" w:rsidR="005A4A25" w:rsidRDefault="00151514" w:rsidP="007D7CAD">
            <w:pPr>
              <w:pStyle w:val="Lab2Tpl"/>
              <w:numPr>
                <w:ilvl w:val="0"/>
                <w:numId w:val="27"/>
              </w:numPr>
              <w:spacing w:line="240" w:lineRule="auto"/>
            </w:pPr>
            <w:r>
              <w:t xml:space="preserve">In the </w:t>
            </w:r>
            <w:r>
              <w:rPr>
                <w:i/>
              </w:rPr>
              <w:t>Parties and Business</w:t>
            </w:r>
            <w:r w:rsidR="005B14FE">
              <w:t xml:space="preserve"> designer, expand the </w:t>
            </w:r>
            <w:proofErr w:type="spellStart"/>
            <w:r w:rsidR="007D7CAD" w:rsidRPr="007D7CAD">
              <w:rPr>
                <w:i/>
              </w:rPr>
              <w:t>SalesDepartment</w:t>
            </w:r>
            <w:proofErr w:type="spellEnd"/>
            <w:r w:rsidR="007D7CAD" w:rsidRPr="007D7CAD">
              <w:rPr>
                <w:i/>
              </w:rPr>
              <w:t xml:space="preserve"> – Internal </w:t>
            </w:r>
            <w:r w:rsidR="005B14FE">
              <w:t xml:space="preserve">party and double-click on the </w:t>
            </w:r>
            <w:proofErr w:type="spellStart"/>
            <w:r w:rsidR="0010495E">
              <w:rPr>
                <w:i/>
              </w:rPr>
              <w:t>SalesDepartment</w:t>
            </w:r>
            <w:proofErr w:type="spellEnd"/>
            <w:r w:rsidR="005B14FE" w:rsidRPr="005C719B">
              <w:rPr>
                <w:i/>
              </w:rPr>
              <w:t xml:space="preserve"> - </w:t>
            </w:r>
            <w:proofErr w:type="spellStart"/>
            <w:r w:rsidR="005B14FE" w:rsidRPr="005C719B">
              <w:rPr>
                <w:i/>
              </w:rPr>
              <w:t>Internal_Profile</w:t>
            </w:r>
            <w:proofErr w:type="spellEnd"/>
            <w:r w:rsidR="005B14FE">
              <w:t>.</w:t>
            </w:r>
          </w:p>
          <w:p w14:paraId="34F65C72" w14:textId="49DCF4A2" w:rsidR="005B14FE" w:rsidRDefault="005B14FE" w:rsidP="005B14FE">
            <w:pPr>
              <w:pStyle w:val="Lab2Tpl"/>
              <w:numPr>
                <w:ilvl w:val="0"/>
                <w:numId w:val="27"/>
              </w:numPr>
              <w:spacing w:line="240" w:lineRule="auto"/>
            </w:pPr>
            <w:r>
              <w:t xml:space="preserve">In the </w:t>
            </w:r>
            <w:r w:rsidRPr="005C719B">
              <w:rPr>
                <w:i/>
              </w:rPr>
              <w:t>Properties</w:t>
            </w:r>
            <w:r>
              <w:t xml:space="preserve"> box on the left hand side, select </w:t>
            </w:r>
            <w:r>
              <w:rPr>
                <w:i/>
              </w:rPr>
              <w:t>Identities</w:t>
            </w:r>
            <w:r>
              <w:t>.</w:t>
            </w:r>
          </w:p>
          <w:p w14:paraId="5F8321EA" w14:textId="6509FEF7" w:rsidR="005B14FE" w:rsidRDefault="005B14FE" w:rsidP="005B14FE">
            <w:pPr>
              <w:pStyle w:val="Note"/>
            </w:pPr>
            <w:r>
              <w:t xml:space="preserve">Each party has its unique identity. There are different types of identities, and they are made up by a Qualifier and the actual id. As there are quite a few different qualifiers in the name list, it is easier to type the Qualifier first, instead of selecting if from the list. </w:t>
            </w:r>
          </w:p>
          <w:p w14:paraId="15EC6141" w14:textId="77777777" w:rsidR="005B14FE" w:rsidRDefault="005B14FE" w:rsidP="005C719B">
            <w:pPr>
              <w:pStyle w:val="Lab2Tpl"/>
              <w:spacing w:line="240" w:lineRule="auto"/>
              <w:ind w:left="540"/>
            </w:pPr>
          </w:p>
          <w:p w14:paraId="3CA1C2E5" w14:textId="7FA3E6D1" w:rsidR="005B14FE" w:rsidRDefault="005B14FE" w:rsidP="00110805">
            <w:pPr>
              <w:pStyle w:val="Lab2Tpl"/>
              <w:numPr>
                <w:ilvl w:val="0"/>
                <w:numId w:val="27"/>
              </w:numPr>
              <w:spacing w:line="240" w:lineRule="auto"/>
            </w:pPr>
            <w:r>
              <w:t xml:space="preserve">Select the </w:t>
            </w:r>
            <w:r>
              <w:rPr>
                <w:i/>
              </w:rPr>
              <w:t xml:space="preserve">Qualifier </w:t>
            </w:r>
            <w:r>
              <w:t xml:space="preserve">column and type </w:t>
            </w:r>
            <w:ins w:id="43" w:author="AutoBVT" w:date="2012-02-02T19:47:00Z">
              <w:r w:rsidR="00082B1F">
                <w:t>“</w:t>
              </w:r>
            </w:ins>
            <w:r w:rsidRPr="00082B1F">
              <w:rPr>
                <w:rPrChange w:id="44" w:author="AutoBVT" w:date="2012-02-02T19:47:00Z">
                  <w:rPr/>
                </w:rPrChange>
              </w:rPr>
              <w:t>14</w:t>
            </w:r>
            <w:ins w:id="45" w:author="AutoBVT" w:date="2012-02-02T19:47:00Z">
              <w:r w:rsidR="00082B1F" w:rsidRPr="00082B1F">
                <w:rPr>
                  <w:rPrChange w:id="46" w:author="AutoBVT" w:date="2012-02-02T19:47:00Z">
                    <w:rPr>
                      <w:i/>
                    </w:rPr>
                  </w:rPrChange>
                </w:rPr>
                <w:t>”</w:t>
              </w:r>
            </w:ins>
            <w:r>
              <w:t xml:space="preserve">. </w:t>
            </w:r>
            <w:r w:rsidR="00110805">
              <w:t xml:space="preserve">Select </w:t>
            </w:r>
            <w:r w:rsidR="00110805" w:rsidRPr="005C719B">
              <w:rPr>
                <w:i/>
              </w:rPr>
              <w:t>EAN (European Article Numbering Association)</w:t>
            </w:r>
            <w:r w:rsidR="00110805">
              <w:t xml:space="preserve"> in the </w:t>
            </w:r>
            <w:r w:rsidR="00110805">
              <w:rPr>
                <w:i/>
              </w:rPr>
              <w:t>Name</w:t>
            </w:r>
            <w:r w:rsidR="00110805">
              <w:t xml:space="preserve"> column. Set the value to “123”.</w:t>
            </w:r>
          </w:p>
          <w:p w14:paraId="2C12A2BF" w14:textId="0EE64C2D" w:rsidR="00110805" w:rsidRDefault="00110805" w:rsidP="00110805">
            <w:pPr>
              <w:pStyle w:val="Note"/>
            </w:pPr>
            <w:r>
              <w:t xml:space="preserve">A party can have any number of profiles. A Profile acts as a template, when setting up the agreement. </w:t>
            </w:r>
          </w:p>
          <w:p w14:paraId="0BE8CFEF" w14:textId="77777777" w:rsidR="00110805" w:rsidRDefault="00110805" w:rsidP="005C719B">
            <w:pPr>
              <w:pStyle w:val="Lab2Tpl"/>
              <w:spacing w:line="240" w:lineRule="auto"/>
              <w:ind w:left="540"/>
            </w:pPr>
          </w:p>
          <w:p w14:paraId="1A6560E5" w14:textId="2AACB660" w:rsidR="00110805" w:rsidRPr="005C719B" w:rsidRDefault="00110805" w:rsidP="00110805">
            <w:pPr>
              <w:pStyle w:val="Lab2Tpl"/>
              <w:numPr>
                <w:ilvl w:val="0"/>
                <w:numId w:val="27"/>
              </w:numPr>
              <w:spacing w:line="240" w:lineRule="auto"/>
            </w:pPr>
            <w:r>
              <w:t xml:space="preserve">At the top of the </w:t>
            </w:r>
            <w:r w:rsidRPr="005C719B">
              <w:rPr>
                <w:i/>
              </w:rPr>
              <w:t>Profile – Properties</w:t>
            </w:r>
            <w:r>
              <w:t xml:space="preserve"> dialog, select </w:t>
            </w:r>
            <w:r>
              <w:rPr>
                <w:i/>
              </w:rPr>
              <w:t>Add protocol settings -&gt; Encoding settings -&gt; EDIFACT:</w:t>
            </w:r>
          </w:p>
          <w:p w14:paraId="3EDD4CED" w14:textId="4311B330" w:rsidR="00110805" w:rsidRDefault="00110805" w:rsidP="005C719B">
            <w:pPr>
              <w:pStyle w:val="Lab2Tpl"/>
              <w:spacing w:line="240" w:lineRule="auto"/>
              <w:ind w:left="540"/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243A6FEB" wp14:editId="30C92E14">
                  <wp:extent cx="3204951" cy="1693086"/>
                  <wp:effectExtent l="0" t="0" r="0" b="0"/>
                  <wp:docPr id="12" name="Picture 12" descr="C:\Users\ADMINI~1\AppData\Local\Temp\SNAGHTMLb6d32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~1\AppData\Local\Temp\SNAGHTMLb6d32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5063" cy="169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2A22C4" w14:textId="655B601A" w:rsidR="0010495E" w:rsidRPr="005C719B" w:rsidRDefault="00110805">
            <w:pPr>
              <w:pStyle w:val="Lab2Tpl"/>
              <w:numPr>
                <w:ilvl w:val="0"/>
                <w:numId w:val="27"/>
              </w:numPr>
              <w:spacing w:line="240" w:lineRule="auto"/>
            </w:pPr>
            <w:r>
              <w:t>This will create a</w:t>
            </w:r>
            <w:r w:rsidR="00A56D45">
              <w:t>n</w:t>
            </w:r>
            <w:r>
              <w:t xml:space="preserve"> “</w:t>
            </w:r>
            <w:r w:rsidRPr="00110805">
              <w:t>EDIFACT_Settings_1</w:t>
            </w:r>
            <w:r>
              <w:t xml:space="preserve">” tab. </w:t>
            </w:r>
            <w:r w:rsidR="0010495E">
              <w:t xml:space="preserve">Leave all settings and click </w:t>
            </w:r>
            <w:r w:rsidR="0010495E">
              <w:rPr>
                <w:i/>
              </w:rPr>
              <w:t>Ok.</w:t>
            </w:r>
          </w:p>
          <w:p w14:paraId="6C08A724" w14:textId="60809D4F" w:rsidR="0010495E" w:rsidRDefault="0010495E">
            <w:pPr>
              <w:pStyle w:val="Lab2Tpl"/>
              <w:numPr>
                <w:ilvl w:val="0"/>
                <w:numId w:val="27"/>
              </w:numPr>
              <w:spacing w:line="240" w:lineRule="auto"/>
            </w:pPr>
            <w:r>
              <w:t>Repeat all the steps above, to create the</w:t>
            </w:r>
            <w:r w:rsidR="00D802AC">
              <w:t xml:space="preserve"> Contoso </w:t>
            </w:r>
            <w:r>
              <w:t xml:space="preserve"> </w:t>
            </w:r>
            <w:r w:rsidR="00D802AC">
              <w:t>party:</w:t>
            </w:r>
          </w:p>
          <w:p w14:paraId="411FC96C" w14:textId="77777777" w:rsidR="00D802AC" w:rsidRDefault="00D802AC" w:rsidP="005C719B">
            <w:pPr>
              <w:pStyle w:val="Lab2Tpl"/>
              <w:numPr>
                <w:ilvl w:val="0"/>
                <w:numId w:val="35"/>
              </w:numPr>
              <w:spacing w:line="240" w:lineRule="auto"/>
            </w:pPr>
            <w:r>
              <w:t>Party name = Contoso</w:t>
            </w:r>
          </w:p>
          <w:p w14:paraId="5E537C5D" w14:textId="77777777" w:rsidR="00D802AC" w:rsidRDefault="00D802AC" w:rsidP="005C719B">
            <w:pPr>
              <w:pStyle w:val="Lab2Tpl"/>
              <w:numPr>
                <w:ilvl w:val="0"/>
                <w:numId w:val="35"/>
              </w:numPr>
              <w:spacing w:line="240" w:lineRule="auto"/>
            </w:pPr>
            <w:r w:rsidRPr="005C719B">
              <w:rPr>
                <w:u w:val="single"/>
              </w:rPr>
              <w:t>Unselect</w:t>
            </w:r>
            <w:r>
              <w:t xml:space="preserve"> the “Local BizTalk processes…” checkbox, as this is an external party.</w:t>
            </w:r>
          </w:p>
          <w:p w14:paraId="49204F87" w14:textId="06368B93" w:rsidR="00E159A6" w:rsidRDefault="00114D1D" w:rsidP="005C719B">
            <w:pPr>
              <w:pStyle w:val="Lab2Tpl"/>
              <w:numPr>
                <w:ilvl w:val="0"/>
                <w:numId w:val="35"/>
              </w:numPr>
              <w:spacing w:line="240" w:lineRule="auto"/>
            </w:pPr>
            <w:r>
              <w:t xml:space="preserve">Open the </w:t>
            </w:r>
            <w:proofErr w:type="spellStart"/>
            <w:r w:rsidRPr="005C719B">
              <w:rPr>
                <w:i/>
              </w:rPr>
              <w:t>Contoso_Profile</w:t>
            </w:r>
            <w:proofErr w:type="spellEnd"/>
            <w:r w:rsidRPr="005C719B">
              <w:rPr>
                <w:i/>
              </w:rPr>
              <w:t xml:space="preserve"> </w:t>
            </w:r>
            <w:r>
              <w:t>profile and s</w:t>
            </w:r>
            <w:r w:rsidR="00D802AC">
              <w:t xml:space="preserve">et the </w:t>
            </w:r>
            <w:r w:rsidR="00A56D45">
              <w:rPr>
                <w:i/>
              </w:rPr>
              <w:t xml:space="preserve">Qualifier </w:t>
            </w:r>
            <w:r w:rsidR="00A56D45">
              <w:t xml:space="preserve">to </w:t>
            </w:r>
            <w:ins w:id="47" w:author="AutoBVT" w:date="2012-02-02T19:48:00Z">
              <w:r w:rsidR="00082B1F">
                <w:lastRenderedPageBreak/>
                <w:t>“</w:t>
              </w:r>
            </w:ins>
            <w:r w:rsidR="00A56D45">
              <w:t>14</w:t>
            </w:r>
            <w:ins w:id="48" w:author="AutoBVT" w:date="2012-02-02T19:48:00Z">
              <w:r w:rsidR="00082B1F">
                <w:t>”</w:t>
              </w:r>
            </w:ins>
            <w:r w:rsidR="00A56D45">
              <w:t xml:space="preserve"> and the </w:t>
            </w:r>
            <w:r w:rsidR="00D802AC">
              <w:t>identity to</w:t>
            </w:r>
            <w:r w:rsidR="00A56D45">
              <w:t xml:space="preserve"> </w:t>
            </w:r>
            <w:ins w:id="49" w:author="AutoBVT" w:date="2012-02-02T19:48:00Z">
              <w:r w:rsidR="00082B1F">
                <w:t>“</w:t>
              </w:r>
            </w:ins>
            <w:r w:rsidR="00D802AC">
              <w:t>456</w:t>
            </w:r>
            <w:ins w:id="50" w:author="AutoBVT" w:date="2012-02-02T19:48:00Z">
              <w:r w:rsidR="00082B1F">
                <w:t>”</w:t>
              </w:r>
            </w:ins>
            <w:r w:rsidR="00D802AC">
              <w:t xml:space="preserve"> </w:t>
            </w:r>
          </w:p>
          <w:p w14:paraId="1BD9B7BF" w14:textId="7797CABA" w:rsidR="00D802AC" w:rsidRDefault="00D802AC" w:rsidP="005C719B">
            <w:pPr>
              <w:pStyle w:val="Lab2Tpl"/>
              <w:spacing w:line="240" w:lineRule="auto"/>
              <w:ind w:left="1260"/>
            </w:pPr>
            <w:r>
              <w:t xml:space="preserve"> </w:t>
            </w:r>
          </w:p>
          <w:p w14:paraId="09B01DD7" w14:textId="77777777" w:rsidR="0010495E" w:rsidRDefault="0010495E" w:rsidP="005C719B">
            <w:pPr>
              <w:pStyle w:val="Lab2Tpl"/>
              <w:spacing w:line="240" w:lineRule="auto"/>
              <w:ind w:left="540"/>
            </w:pPr>
          </w:p>
          <w:p w14:paraId="497D8B50" w14:textId="77777777" w:rsidR="005A4A25" w:rsidRDefault="005A4A25" w:rsidP="005A4A25">
            <w:pPr>
              <w:pStyle w:val="Lab2Tpl"/>
              <w:spacing w:line="240" w:lineRule="auto"/>
            </w:pPr>
          </w:p>
          <w:p w14:paraId="13653592" w14:textId="21283860" w:rsidR="005A4A25" w:rsidRPr="00144F9F" w:rsidRDefault="005A4A25" w:rsidP="007D7CAD">
            <w:pPr>
              <w:pStyle w:val="Lab2Tpl"/>
              <w:spacing w:line="240" w:lineRule="auto"/>
              <w:ind w:left="216"/>
              <w:rPr>
                <w:i/>
              </w:rPr>
            </w:pPr>
          </w:p>
        </w:tc>
      </w:tr>
      <w:tr w:rsidR="00D802AC" w14:paraId="6E0BF5CC" w14:textId="77777777" w:rsidTr="007D7CAD">
        <w:tc>
          <w:tcPr>
            <w:tcW w:w="2898" w:type="dxa"/>
            <w:shd w:val="clear" w:color="auto" w:fill="FFFFFF"/>
          </w:tcPr>
          <w:p w14:paraId="5CB65FBE" w14:textId="5BE17D6E" w:rsidR="00D802AC" w:rsidRDefault="00D802AC" w:rsidP="00151514">
            <w:pPr>
              <w:pStyle w:val="Lab2Tpn"/>
              <w:numPr>
                <w:ilvl w:val="0"/>
                <w:numId w:val="26"/>
              </w:numPr>
              <w:tabs>
                <w:tab w:val="clear" w:pos="533"/>
              </w:tabs>
            </w:pPr>
            <w:r>
              <w:lastRenderedPageBreak/>
              <w:t>Create Agreement</w:t>
            </w:r>
          </w:p>
        </w:tc>
        <w:tc>
          <w:tcPr>
            <w:tcW w:w="6162" w:type="dxa"/>
            <w:shd w:val="clear" w:color="auto" w:fill="FFFFFF"/>
          </w:tcPr>
          <w:p w14:paraId="1B85835F" w14:textId="77777777" w:rsidR="00D802AC" w:rsidRDefault="00D802AC" w:rsidP="005C719B">
            <w:pPr>
              <w:pStyle w:val="Lab2Tpl"/>
              <w:numPr>
                <w:ilvl w:val="0"/>
                <w:numId w:val="36"/>
              </w:numPr>
              <w:spacing w:line="240" w:lineRule="auto"/>
            </w:pPr>
            <w:r>
              <w:t xml:space="preserve">In the </w:t>
            </w:r>
            <w:r>
              <w:rPr>
                <w:i/>
              </w:rPr>
              <w:t xml:space="preserve">Parties and Business Profiles </w:t>
            </w:r>
            <w:r>
              <w:t xml:space="preserve">designer right-click the </w:t>
            </w:r>
            <w:proofErr w:type="spellStart"/>
            <w:r w:rsidRPr="005C719B">
              <w:rPr>
                <w:i/>
              </w:rPr>
              <w:t>SalesDepartment_Profile</w:t>
            </w:r>
            <w:proofErr w:type="spellEnd"/>
            <w:r>
              <w:t xml:space="preserve"> and select </w:t>
            </w:r>
            <w:r>
              <w:rPr>
                <w:i/>
              </w:rPr>
              <w:t>New-&gt;Agreement.</w:t>
            </w:r>
          </w:p>
          <w:p w14:paraId="0413BB8A" w14:textId="78A53849" w:rsidR="00D802AC" w:rsidRDefault="00A56D45" w:rsidP="005C719B">
            <w:pPr>
              <w:pStyle w:val="Lab2Tpl"/>
              <w:numPr>
                <w:ilvl w:val="0"/>
                <w:numId w:val="36"/>
              </w:numPr>
              <w:spacing w:line="240" w:lineRule="auto"/>
            </w:pPr>
            <w:r>
              <w:t>Change the n</w:t>
            </w:r>
            <w:r w:rsidR="00D802AC">
              <w:t>ame to “</w:t>
            </w:r>
            <w:proofErr w:type="spellStart"/>
            <w:r w:rsidR="00D802AC">
              <w:t>SalesDep_Contoso</w:t>
            </w:r>
            <w:proofErr w:type="spellEnd"/>
            <w:r w:rsidR="00D802AC">
              <w:t xml:space="preserve"> Agreement” </w:t>
            </w:r>
          </w:p>
          <w:p w14:paraId="6F32F5FC" w14:textId="77777777" w:rsidR="00D802AC" w:rsidRDefault="00D802AC" w:rsidP="005C719B">
            <w:pPr>
              <w:pStyle w:val="Lab2Tpl"/>
              <w:numPr>
                <w:ilvl w:val="0"/>
                <w:numId w:val="36"/>
              </w:numPr>
              <w:spacing w:line="240" w:lineRule="auto"/>
            </w:pPr>
            <w:r>
              <w:t xml:space="preserve">Set the protocol to </w:t>
            </w:r>
            <w:r w:rsidRPr="005C719B">
              <w:rPr>
                <w:i/>
              </w:rPr>
              <w:t>EDIFACT</w:t>
            </w:r>
            <w:r>
              <w:t>, and select “Contoso” as the second party.</w:t>
            </w:r>
          </w:p>
          <w:p w14:paraId="77CB7A4B" w14:textId="532B3D81" w:rsidR="00114D1D" w:rsidRPr="00082B1F" w:rsidRDefault="00C739EF" w:rsidP="005C719B">
            <w:pPr>
              <w:pStyle w:val="Lab2Tpl"/>
              <w:numPr>
                <w:ilvl w:val="0"/>
                <w:numId w:val="36"/>
              </w:numPr>
              <w:spacing w:line="240" w:lineRule="auto"/>
              <w:rPr>
                <w:u w:val="single"/>
                <w:rPrChange w:id="51" w:author="AutoBVT" w:date="2012-02-02T19:48:00Z">
                  <w:rPr/>
                </w:rPrChange>
              </w:rPr>
            </w:pPr>
            <w:r w:rsidRPr="00082B1F">
              <w:rPr>
                <w:u w:val="single"/>
                <w:rPrChange w:id="52" w:author="AutoBVT" w:date="2012-02-02T19:48:00Z">
                  <w:rPr/>
                </w:rPrChange>
              </w:rPr>
              <w:t xml:space="preserve">Check the </w:t>
            </w:r>
            <w:r w:rsidRPr="00082B1F">
              <w:rPr>
                <w:b/>
                <w:i/>
                <w:u w:val="single"/>
                <w:rPrChange w:id="53" w:author="AutoBVT" w:date="2012-02-02T19:49:00Z">
                  <w:rPr>
                    <w:i/>
                  </w:rPr>
                </w:rPrChange>
              </w:rPr>
              <w:t>Turn ON</w:t>
            </w:r>
            <w:r w:rsidRPr="00082B1F">
              <w:rPr>
                <w:i/>
                <w:u w:val="single"/>
                <w:rPrChange w:id="54" w:author="AutoBVT" w:date="2012-02-02T19:48:00Z">
                  <w:rPr>
                    <w:i/>
                  </w:rPr>
                </w:rPrChange>
              </w:rPr>
              <w:t xml:space="preserve"> reporting</w:t>
            </w:r>
            <w:r w:rsidRPr="00082B1F">
              <w:rPr>
                <w:u w:val="single"/>
                <w:rPrChange w:id="55" w:author="AutoBVT" w:date="2012-02-02T19:48:00Z">
                  <w:rPr/>
                </w:rPrChange>
              </w:rPr>
              <w:t xml:space="preserve"> checkbox.</w:t>
            </w:r>
          </w:p>
          <w:p w14:paraId="3A2AE57A" w14:textId="77777777" w:rsidR="00D802AC" w:rsidRDefault="00D802AC" w:rsidP="005C719B">
            <w:pPr>
              <w:pStyle w:val="Lab2Tpl"/>
              <w:numPr>
                <w:ilvl w:val="0"/>
                <w:numId w:val="36"/>
              </w:numPr>
              <w:spacing w:line="240" w:lineRule="auto"/>
            </w:pPr>
            <w:r>
              <w:t xml:space="preserve">Click </w:t>
            </w:r>
            <w:r>
              <w:rPr>
                <w:i/>
              </w:rPr>
              <w:t xml:space="preserve">Apply </w:t>
            </w:r>
            <w:r>
              <w:t>to save the agreement.</w:t>
            </w:r>
          </w:p>
          <w:p w14:paraId="639DC896" w14:textId="24B014C3" w:rsidR="008900DA" w:rsidRDefault="008900DA" w:rsidP="008900DA">
            <w:pPr>
              <w:pStyle w:val="Note"/>
            </w:pPr>
            <w:r>
              <w:t xml:space="preserve">As you might recall from the Scenario description, the </w:t>
            </w:r>
            <w:proofErr w:type="spellStart"/>
            <w:r>
              <w:t>SalesDepartment</w:t>
            </w:r>
            <w:proofErr w:type="spellEnd"/>
            <w:r>
              <w:t xml:space="preserve"> requires an acknowledgement from Contoso. We could have indicated this on the Profile, but we’ve chosen to set this on the Agreement instead. </w:t>
            </w:r>
          </w:p>
          <w:p w14:paraId="1C4379A1" w14:textId="7F32FF3E" w:rsidR="008900DA" w:rsidRDefault="008900DA" w:rsidP="005C719B">
            <w:pPr>
              <w:pStyle w:val="Lab2Tpl"/>
              <w:numPr>
                <w:ilvl w:val="0"/>
                <w:numId w:val="36"/>
              </w:numPr>
              <w:spacing w:line="240" w:lineRule="auto"/>
            </w:pPr>
            <w:r>
              <w:t xml:space="preserve">Click the </w:t>
            </w:r>
            <w:proofErr w:type="spellStart"/>
            <w:r w:rsidRPr="005C719B">
              <w:rPr>
                <w:i/>
              </w:rPr>
              <w:t>SalesDepartment</w:t>
            </w:r>
            <w:proofErr w:type="spellEnd"/>
            <w:r w:rsidR="00C739EF">
              <w:rPr>
                <w:i/>
              </w:rPr>
              <w:t>-Internal</w:t>
            </w:r>
            <w:r w:rsidRPr="005C719B">
              <w:rPr>
                <w:i/>
              </w:rPr>
              <w:t>-&gt;Contoso</w:t>
            </w:r>
            <w:r>
              <w:t xml:space="preserve"> tab.</w:t>
            </w:r>
          </w:p>
          <w:p w14:paraId="08582477" w14:textId="3F8B81DF" w:rsidR="008900DA" w:rsidRDefault="008900DA" w:rsidP="005C719B">
            <w:pPr>
              <w:pStyle w:val="Lab2Tpl"/>
              <w:numPr>
                <w:ilvl w:val="0"/>
                <w:numId w:val="36"/>
              </w:numPr>
              <w:spacing w:line="240" w:lineRule="auto"/>
            </w:pPr>
            <w:r>
              <w:t xml:space="preserve">Select </w:t>
            </w:r>
            <w:proofErr w:type="spellStart"/>
            <w:r>
              <w:rPr>
                <w:i/>
              </w:rPr>
              <w:t>Acknoledgements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in the left pane, and mark both checkboxes in the </w:t>
            </w:r>
            <w:r w:rsidRPr="005C719B">
              <w:rPr>
                <w:i/>
              </w:rPr>
              <w:t>EDIFACT ACK(CONTRL)</w:t>
            </w:r>
            <w:r>
              <w:rPr>
                <w:i/>
              </w:rPr>
              <w:t xml:space="preserve"> </w:t>
            </w:r>
            <w:r>
              <w:t>group as shown below:</w:t>
            </w:r>
          </w:p>
          <w:p w14:paraId="3C56D01E" w14:textId="365B09D1" w:rsidR="008900DA" w:rsidRDefault="008900DA" w:rsidP="005C719B">
            <w:pPr>
              <w:pStyle w:val="Lab2Tpl"/>
              <w:spacing w:line="240" w:lineRule="auto"/>
              <w:ind w:left="540"/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2D330CD6" wp14:editId="27266E09">
                  <wp:extent cx="2901124" cy="2491605"/>
                  <wp:effectExtent l="0" t="0" r="0" b="4445"/>
                  <wp:docPr id="14" name="Picture 14" descr="C:\Users\ADMINI~1\AppData\Local\Temp\SNAGHTMLb9d3a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MINI~1\AppData\Local\Temp\SNAGHTMLb9d3a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406" cy="2492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02AC">
              <w:t xml:space="preserve"> </w:t>
            </w:r>
          </w:p>
          <w:p w14:paraId="48686AB9" w14:textId="6276FA9D" w:rsidR="00E159A6" w:rsidRDefault="00E159A6" w:rsidP="005C719B">
            <w:pPr>
              <w:pStyle w:val="Lab2Tpl"/>
              <w:numPr>
                <w:ilvl w:val="0"/>
                <w:numId w:val="36"/>
              </w:numPr>
              <w:spacing w:line="240" w:lineRule="auto"/>
            </w:pPr>
            <w:r>
              <w:t xml:space="preserve">Select </w:t>
            </w:r>
            <w:r w:rsidRPr="005C719B">
              <w:rPr>
                <w:i/>
              </w:rPr>
              <w:t>Send</w:t>
            </w:r>
            <w:r>
              <w:rPr>
                <w:i/>
              </w:rPr>
              <w:t xml:space="preserve"> </w:t>
            </w:r>
            <w:r w:rsidRPr="005C719B">
              <w:rPr>
                <w:i/>
              </w:rPr>
              <w:t>Ports</w:t>
            </w:r>
            <w:r>
              <w:t xml:space="preserve"> in the left pane, and add the existing “</w:t>
            </w:r>
            <w:proofErr w:type="spellStart"/>
            <w:r>
              <w:t>SndInvoice</w:t>
            </w:r>
            <w:r w:rsidR="00C739EF">
              <w:t>_Contoso</w:t>
            </w:r>
            <w:proofErr w:type="spellEnd"/>
            <w:r>
              <w:t>” port created earlier.</w:t>
            </w:r>
          </w:p>
          <w:p w14:paraId="748525DC" w14:textId="0873E7AE" w:rsidR="00E159A6" w:rsidRDefault="00E159A6" w:rsidP="00E159A6">
            <w:pPr>
              <w:pStyle w:val="Note"/>
            </w:pPr>
            <w:r>
              <w:t xml:space="preserve">When a message is passing the EDI Send pipeline in the </w:t>
            </w:r>
            <w:proofErr w:type="spellStart"/>
            <w:r>
              <w:t>SndInvoice</w:t>
            </w:r>
            <w:proofErr w:type="spellEnd"/>
            <w:r>
              <w:t xml:space="preserve"> send port, the pipeline will fetch the Agreement information to create an envelope (UNB segment).</w:t>
            </w:r>
          </w:p>
          <w:p w14:paraId="34B73BFD" w14:textId="45C2B562" w:rsidR="00E159A6" w:rsidRDefault="00E159A6" w:rsidP="005C719B">
            <w:pPr>
              <w:pStyle w:val="Note"/>
            </w:pPr>
            <w:r>
              <w:t>To complete this step, you’ll need to add the send port to the Contoso Party.</w:t>
            </w:r>
          </w:p>
          <w:p w14:paraId="39DDF3A8" w14:textId="77777777" w:rsidR="00C739EF" w:rsidRDefault="00C739EF" w:rsidP="00C739EF">
            <w:pPr>
              <w:pStyle w:val="Lab2Tpl"/>
              <w:numPr>
                <w:ilvl w:val="0"/>
                <w:numId w:val="36"/>
              </w:numPr>
              <w:spacing w:line="240" w:lineRule="auto"/>
            </w:pPr>
            <w:r>
              <w:t xml:space="preserve">Click </w:t>
            </w:r>
            <w:r>
              <w:rPr>
                <w:i/>
              </w:rPr>
              <w:t>Ok</w:t>
            </w:r>
            <w:r>
              <w:t xml:space="preserve"> to close the agreement window.</w:t>
            </w:r>
          </w:p>
          <w:p w14:paraId="5B83E599" w14:textId="2BC66B99" w:rsidR="00D802AC" w:rsidRDefault="00E159A6" w:rsidP="005C719B">
            <w:pPr>
              <w:pStyle w:val="Lab2Tpl"/>
              <w:numPr>
                <w:ilvl w:val="0"/>
                <w:numId w:val="36"/>
              </w:numPr>
              <w:spacing w:line="240" w:lineRule="auto"/>
            </w:pPr>
            <w:r>
              <w:t xml:space="preserve">Open the Contoso party, by double clicking it in the </w:t>
            </w:r>
            <w:r w:rsidRPr="005C719B">
              <w:rPr>
                <w:i/>
              </w:rPr>
              <w:t>Parties and Business Profiles</w:t>
            </w:r>
            <w:r>
              <w:t xml:space="preserve">. </w:t>
            </w:r>
            <w:r w:rsidR="00C739EF">
              <w:t>Make sure the “</w:t>
            </w:r>
            <w:proofErr w:type="spellStart"/>
            <w:r w:rsidR="00C739EF">
              <w:t>SndInvoice_Contoso</w:t>
            </w:r>
            <w:proofErr w:type="spellEnd"/>
            <w:r w:rsidR="00C739EF">
              <w:t xml:space="preserve">” is added to the </w:t>
            </w:r>
            <w:r>
              <w:t>list</w:t>
            </w:r>
            <w:r w:rsidR="00C739EF">
              <w:t xml:space="preserve"> of send ports</w:t>
            </w:r>
            <w:r>
              <w:t>.</w:t>
            </w:r>
          </w:p>
        </w:tc>
      </w:tr>
    </w:tbl>
    <w:p w14:paraId="339E3C89" w14:textId="287D695A" w:rsidR="00F84562" w:rsidRDefault="005A4A25" w:rsidP="005A4A25">
      <w:pPr>
        <w:pStyle w:val="Lab2norm"/>
      </w:pPr>
      <w:r>
        <w:t xml:space="preserve"> </w:t>
      </w:r>
      <w:r w:rsidR="00F84562">
        <w:t xml:space="preserve">  </w:t>
      </w:r>
    </w:p>
    <w:p w14:paraId="0481A12A" w14:textId="77777777" w:rsidR="00C739EF" w:rsidRDefault="00C739EF">
      <w:pPr>
        <w:spacing w:after="0" w:line="240" w:lineRule="auto"/>
        <w:rPr>
          <w:rFonts w:ascii="Arial Narrow" w:hAnsi="Arial Narrow"/>
          <w:b/>
          <w:bCs/>
          <w:sz w:val="34"/>
        </w:rPr>
      </w:pPr>
      <w:r>
        <w:br w:type="page"/>
      </w:r>
    </w:p>
    <w:p w14:paraId="589F3722" w14:textId="1CF2294B" w:rsidR="00C739EF" w:rsidRDefault="00C739EF" w:rsidP="00C739EF">
      <w:pPr>
        <w:pStyle w:val="Lab2h1"/>
        <w:spacing w:after="0" w:afterAutospacing="0"/>
      </w:pPr>
      <w:r>
        <w:lastRenderedPageBreak/>
        <w:t>Exercise 4</w:t>
      </w:r>
    </w:p>
    <w:p w14:paraId="6F12F02F" w14:textId="1CD8C9BD" w:rsidR="00C739EF" w:rsidRDefault="00C739EF" w:rsidP="00C739EF">
      <w:pPr>
        <w:pStyle w:val="Lab2h1"/>
        <w:spacing w:after="0" w:afterAutospacing="0"/>
      </w:pPr>
      <w:r>
        <w:t>Start and test the application</w:t>
      </w:r>
    </w:p>
    <w:p w14:paraId="44953D4D" w14:textId="77777777" w:rsidR="00C739EF" w:rsidRDefault="00C739EF" w:rsidP="00C739EF">
      <w:pPr>
        <w:pStyle w:val="Lab2h1"/>
        <w:spacing w:after="0" w:afterAutospacing="0"/>
      </w:pPr>
      <w:r>
        <w:t xml:space="preserve"> </w:t>
      </w:r>
    </w:p>
    <w:p w14:paraId="2C5D8120" w14:textId="3CF1ACA3" w:rsidR="00C739EF" w:rsidRDefault="00C739EF" w:rsidP="00C739EF">
      <w:pPr>
        <w:pStyle w:val="Lab2norm"/>
      </w:pPr>
      <w:r>
        <w:t xml:space="preserve">You will now test the solution by sending a flat file invoice from the Sales Department to Contoso, which in turn will </w:t>
      </w:r>
      <w:del w:id="56" w:author="AutoBVT" w:date="2012-02-02T19:51:00Z">
        <w:r w:rsidDel="00082B1F">
          <w:delText xml:space="preserve">receive </w:delText>
        </w:r>
      </w:del>
      <w:ins w:id="57" w:author="AutoBVT" w:date="2012-02-02T19:51:00Z">
        <w:r w:rsidR="00082B1F">
          <w:t>receive</w:t>
        </w:r>
        <w:r w:rsidR="00082B1F">
          <w:t xml:space="preserve"> </w:t>
        </w:r>
      </w:ins>
      <w:del w:id="58" w:author="AutoBVT" w:date="2012-02-02T19:51:00Z">
        <w:r w:rsidDel="00082B1F">
          <w:delText>a</w:delText>
        </w:r>
      </w:del>
      <w:ins w:id="59" w:author="AutoBVT" w:date="2012-02-02T19:51:00Z">
        <w:r w:rsidR="00082B1F">
          <w:t>an</w:t>
        </w:r>
      </w:ins>
      <w:r>
        <w:t xml:space="preserve"> EDIFACT INVOIC message. </w:t>
      </w:r>
      <w:ins w:id="60" w:author="AutoBVT" w:date="2012-02-02T19:51:00Z">
        <w:r w:rsidR="00082B1F">
          <w:t xml:space="preserve">Upon receiving the invoice, Contoso will send back an </w:t>
        </w:r>
      </w:ins>
      <w:ins w:id="61" w:author="AutoBVT" w:date="2012-02-02T19:52:00Z">
        <w:r w:rsidR="00082B1F">
          <w:t>acknowledgement to BizTalk.</w:t>
        </w:r>
      </w:ins>
      <w:ins w:id="62" w:author="AutoBVT" w:date="2012-02-02T19:51:00Z">
        <w:r w:rsidR="00082B1F">
          <w:t xml:space="preserve"> </w:t>
        </w:r>
      </w:ins>
    </w:p>
    <w:tbl>
      <w:tblPr>
        <w:tblW w:w="9060" w:type="dxa"/>
        <w:tblInd w:w="-188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8"/>
        <w:gridCol w:w="6162"/>
      </w:tblGrid>
      <w:tr w:rsidR="00C739EF" w14:paraId="16F29C09" w14:textId="77777777" w:rsidTr="007C3903">
        <w:trPr>
          <w:trHeight w:val="572"/>
        </w:trPr>
        <w:tc>
          <w:tcPr>
            <w:tcW w:w="2898" w:type="dxa"/>
            <w:shd w:val="clear" w:color="auto" w:fill="D9D9D9"/>
          </w:tcPr>
          <w:p w14:paraId="1A2F6D69" w14:textId="77777777" w:rsidR="00C739EF" w:rsidRDefault="00C739EF" w:rsidP="007C3903">
            <w:pPr>
              <w:pStyle w:val="Lab2thf"/>
            </w:pPr>
            <w:r>
              <w:t>Tasks</w:t>
            </w:r>
          </w:p>
        </w:tc>
        <w:tc>
          <w:tcPr>
            <w:tcW w:w="6162" w:type="dxa"/>
            <w:shd w:val="clear" w:color="auto" w:fill="D9D9D9"/>
          </w:tcPr>
          <w:p w14:paraId="2885253F" w14:textId="77777777" w:rsidR="00C739EF" w:rsidRDefault="00C739EF" w:rsidP="007C3903">
            <w:pPr>
              <w:pStyle w:val="Lab2th"/>
            </w:pPr>
            <w:r>
              <w:t>Detailed steps</w:t>
            </w:r>
          </w:p>
        </w:tc>
      </w:tr>
      <w:tr w:rsidR="00C739EF" w14:paraId="2E2DD4BF" w14:textId="77777777" w:rsidTr="007C3903">
        <w:tc>
          <w:tcPr>
            <w:tcW w:w="2898" w:type="dxa"/>
            <w:shd w:val="clear" w:color="auto" w:fill="FFFFFF"/>
          </w:tcPr>
          <w:p w14:paraId="7458B6F2" w14:textId="5CDFB418" w:rsidR="00C739EF" w:rsidRDefault="00C739EF" w:rsidP="005C719B">
            <w:pPr>
              <w:pStyle w:val="Lab2Tpn"/>
              <w:numPr>
                <w:ilvl w:val="0"/>
                <w:numId w:val="37"/>
              </w:numPr>
              <w:tabs>
                <w:tab w:val="clear" w:pos="533"/>
              </w:tabs>
            </w:pPr>
            <w:r>
              <w:t>Start the Application</w:t>
            </w:r>
          </w:p>
        </w:tc>
        <w:tc>
          <w:tcPr>
            <w:tcW w:w="6162" w:type="dxa"/>
            <w:shd w:val="clear" w:color="auto" w:fill="FFFFFF"/>
          </w:tcPr>
          <w:p w14:paraId="0B3A8214" w14:textId="77777777" w:rsidR="00C739EF" w:rsidRPr="005C719B" w:rsidRDefault="00C739EF" w:rsidP="005C719B">
            <w:pPr>
              <w:pStyle w:val="Lab2Tpl"/>
              <w:numPr>
                <w:ilvl w:val="0"/>
                <w:numId w:val="38"/>
              </w:numPr>
              <w:spacing w:line="240" w:lineRule="auto"/>
              <w:rPr>
                <w:i/>
              </w:rPr>
            </w:pPr>
            <w:r>
              <w:t xml:space="preserve">In the BizTalk Administration Console, right-click the Lab14 application and select </w:t>
            </w:r>
            <w:r w:rsidRPr="005C719B">
              <w:rPr>
                <w:i/>
              </w:rPr>
              <w:t>Start</w:t>
            </w:r>
            <w:r>
              <w:t xml:space="preserve">. This will also start the </w:t>
            </w:r>
            <w:r w:rsidRPr="005C719B">
              <w:rPr>
                <w:i/>
              </w:rPr>
              <w:t>BizTalk EDI Application</w:t>
            </w:r>
            <w:r>
              <w:t>.</w:t>
            </w:r>
          </w:p>
          <w:p w14:paraId="545E8B49" w14:textId="77777777" w:rsidR="0005698D" w:rsidRPr="005C719B" w:rsidRDefault="0005698D" w:rsidP="005C719B">
            <w:pPr>
              <w:pStyle w:val="Lab2Tpl"/>
              <w:numPr>
                <w:ilvl w:val="0"/>
                <w:numId w:val="38"/>
              </w:numPr>
              <w:spacing w:line="240" w:lineRule="auto"/>
              <w:rPr>
                <w:i/>
              </w:rPr>
            </w:pPr>
            <w:r>
              <w:t xml:space="preserve">Open </w:t>
            </w:r>
            <w:r w:rsidRPr="005C719B">
              <w:rPr>
                <w:i/>
              </w:rPr>
              <w:t>C:\Labs\Work\Lab 14B</w:t>
            </w:r>
            <w:r>
              <w:t xml:space="preserve"> and copy INVOIC.txt to the </w:t>
            </w:r>
            <w:proofErr w:type="spellStart"/>
            <w:r w:rsidRPr="005C719B">
              <w:rPr>
                <w:i/>
              </w:rPr>
              <w:t>FromSalesDepartment</w:t>
            </w:r>
            <w:proofErr w:type="spellEnd"/>
            <w:r>
              <w:t xml:space="preserve"> folder.</w:t>
            </w:r>
          </w:p>
          <w:p w14:paraId="7BDF0C40" w14:textId="0F63A98D" w:rsidR="0005698D" w:rsidRDefault="0005698D" w:rsidP="0005698D">
            <w:pPr>
              <w:pStyle w:val="Note"/>
            </w:pPr>
            <w:r>
              <w:t xml:space="preserve">The flat file is going to be disassembled through the </w:t>
            </w:r>
            <w:proofErr w:type="spellStart"/>
            <w:r>
              <w:t>RcvEDIPLU_Receive</w:t>
            </w:r>
            <w:proofErr w:type="spellEnd"/>
            <w:r>
              <w:t xml:space="preserve"> pipeline and then mapped to the </w:t>
            </w:r>
            <w:r w:rsidRPr="0005698D">
              <w:t>EFACT_D93A_INVOIC</w:t>
            </w:r>
            <w:r>
              <w:t xml:space="preserve"> format. </w:t>
            </w:r>
          </w:p>
          <w:p w14:paraId="4A125439" w14:textId="75478F82" w:rsidR="0005698D" w:rsidRPr="005C719B" w:rsidRDefault="0005698D" w:rsidP="005C719B">
            <w:pPr>
              <w:pStyle w:val="Lab2Tpl"/>
              <w:numPr>
                <w:ilvl w:val="0"/>
                <w:numId w:val="38"/>
              </w:numPr>
              <w:spacing w:line="240" w:lineRule="auto"/>
              <w:rPr>
                <w:i/>
              </w:rPr>
            </w:pPr>
            <w:r>
              <w:t xml:space="preserve">Open the </w:t>
            </w:r>
            <w:proofErr w:type="spellStart"/>
            <w:r w:rsidRPr="005C719B">
              <w:rPr>
                <w:i/>
              </w:rPr>
              <w:t>ToContoso</w:t>
            </w:r>
            <w:proofErr w:type="spellEnd"/>
            <w:r>
              <w:t xml:space="preserve"> folder, and verify the outgoing message to Contoso.</w:t>
            </w:r>
          </w:p>
          <w:p w14:paraId="1B266E6C" w14:textId="340B4790" w:rsidR="0005698D" w:rsidRPr="002C5D37" w:rsidRDefault="0005698D" w:rsidP="005C719B">
            <w:pPr>
              <w:pStyle w:val="Note"/>
            </w:pPr>
            <w:r>
              <w:t xml:space="preserve">After Contoso receives and validates the message, they are expected to send an acknowledgement back to BizTalk. </w:t>
            </w:r>
          </w:p>
          <w:p w14:paraId="6AEBD93D" w14:textId="1602F347" w:rsidR="00E76110" w:rsidRPr="002C5D37" w:rsidRDefault="00E76110" w:rsidP="005C719B">
            <w:pPr>
              <w:pStyle w:val="Lab2Tpl"/>
              <w:numPr>
                <w:ilvl w:val="0"/>
                <w:numId w:val="38"/>
              </w:numPr>
              <w:spacing w:line="240" w:lineRule="auto"/>
            </w:pPr>
            <w:r w:rsidRPr="002C5D37">
              <w:t xml:space="preserve">In </w:t>
            </w:r>
            <w:r>
              <w:t xml:space="preserve">BizTalk Administration Console, go to the </w:t>
            </w:r>
            <w:r w:rsidRPr="005C719B">
              <w:rPr>
                <w:i/>
              </w:rPr>
              <w:t>Group Hub</w:t>
            </w:r>
            <w:r w:rsidRPr="005C719B">
              <w:t xml:space="preserve"> </w:t>
            </w:r>
            <w:r>
              <w:t xml:space="preserve">by selecting the </w:t>
            </w:r>
            <w:r>
              <w:rPr>
                <w:i/>
              </w:rPr>
              <w:t>BizTalk Group</w:t>
            </w:r>
            <w:r>
              <w:t xml:space="preserve"> node in the top of the tree view. At the bottom of the Group Hub you’ll find the </w:t>
            </w:r>
            <w:r w:rsidRPr="005C719B">
              <w:rPr>
                <w:i/>
              </w:rPr>
              <w:t>EDI Status Reports</w:t>
            </w:r>
            <w:r>
              <w:t xml:space="preserve">. Click the </w:t>
            </w:r>
            <w:r>
              <w:rPr>
                <w:i/>
              </w:rPr>
              <w:t>EDI Interchange and Correlated ACK Status</w:t>
            </w:r>
            <w:r>
              <w:t xml:space="preserve"> report. The status report should </w:t>
            </w:r>
            <w:ins w:id="63" w:author="AutoBVT" w:date="2012-02-02T19:31:00Z">
              <w:r w:rsidR="005C719B">
                <w:t xml:space="preserve">have an interchange with Control Id (Interchange Id) equals 1 with a status set to </w:t>
              </w:r>
            </w:ins>
            <w:proofErr w:type="spellStart"/>
            <w:ins w:id="64" w:author="AutoBVT" w:date="2012-02-02T19:26:00Z">
              <w:r w:rsidR="005C719B">
                <w:rPr>
                  <w:i/>
                </w:rPr>
                <w:t>Ack</w:t>
              </w:r>
              <w:proofErr w:type="spellEnd"/>
              <w:r w:rsidR="005C719B">
                <w:rPr>
                  <w:i/>
                </w:rPr>
                <w:t xml:space="preserve"> Expected</w:t>
              </w:r>
              <w:r w:rsidR="005C719B">
                <w:t>.</w:t>
              </w:r>
            </w:ins>
          </w:p>
          <w:p w14:paraId="4293D327" w14:textId="77777777" w:rsidR="0005698D" w:rsidRPr="005C719B" w:rsidRDefault="0005698D" w:rsidP="005C719B">
            <w:pPr>
              <w:pStyle w:val="Lab2Tpl"/>
              <w:numPr>
                <w:ilvl w:val="0"/>
                <w:numId w:val="38"/>
              </w:numPr>
              <w:spacing w:line="240" w:lineRule="auto"/>
              <w:rPr>
                <w:ins w:id="65" w:author="AutoBVT" w:date="2012-02-02T19:30:00Z"/>
                <w:i/>
                <w:rPrChange w:id="66" w:author="AutoBVT" w:date="2012-02-02T19:30:00Z">
                  <w:rPr>
                    <w:ins w:id="67" w:author="AutoBVT" w:date="2012-02-02T19:30:00Z"/>
                  </w:rPr>
                </w:rPrChange>
              </w:rPr>
            </w:pPr>
            <w:r>
              <w:t xml:space="preserve">In the </w:t>
            </w:r>
            <w:r w:rsidRPr="005C719B">
              <w:rPr>
                <w:i/>
              </w:rPr>
              <w:t>C:\Labs\Work\Lab 14B</w:t>
            </w:r>
            <w:r>
              <w:t xml:space="preserve"> folder, open the CONTRL.txt message</w:t>
            </w:r>
            <w:ins w:id="68" w:author="AutoBVT" w:date="2012-02-02T19:29:00Z">
              <w:r w:rsidR="005C719B">
                <w:t xml:space="preserve">. The first element in the </w:t>
              </w:r>
              <w:r w:rsidR="005C719B" w:rsidRPr="00397E9F">
                <w:rPr>
                  <w:rFonts w:ascii="Courier New" w:hAnsi="Courier New" w:cs="Courier New"/>
                  <w:b/>
                  <w:rPrChange w:id="69" w:author="AutoBVT" w:date="2012-02-02T19:52:00Z">
                    <w:rPr/>
                  </w:rPrChange>
                </w:rPr>
                <w:t>UCI</w:t>
              </w:r>
              <w:r w:rsidR="005C719B">
                <w:t xml:space="preserve"> segment is the </w:t>
              </w:r>
            </w:ins>
            <w:proofErr w:type="spellStart"/>
            <w:ins w:id="70" w:author="AutoBVT" w:date="2012-02-02T19:30:00Z">
              <w:r w:rsidR="005C719B">
                <w:rPr>
                  <w:i/>
                </w:rPr>
                <w:t>InterchangeId</w:t>
              </w:r>
              <w:proofErr w:type="spellEnd"/>
              <w:r w:rsidR="005C719B">
                <w:t>:</w:t>
              </w:r>
            </w:ins>
          </w:p>
          <w:p w14:paraId="7B640C67" w14:textId="5D541BFD" w:rsidR="005C719B" w:rsidRDefault="005C719B" w:rsidP="005C719B">
            <w:pPr>
              <w:pStyle w:val="Lab2Tpl"/>
              <w:spacing w:line="240" w:lineRule="auto"/>
              <w:ind w:left="540"/>
              <w:rPr>
                <w:ins w:id="71" w:author="AutoBVT" w:date="2012-02-02T19:32:00Z"/>
                <w:rFonts w:ascii="Courier New" w:hAnsi="Courier New" w:cs="Courier New"/>
              </w:rPr>
              <w:pPrChange w:id="72" w:author="AutoBVT" w:date="2012-02-02T19:30:00Z">
                <w:pPr>
                  <w:pStyle w:val="Lab2Tpl"/>
                  <w:numPr>
                    <w:numId w:val="38"/>
                  </w:numPr>
                  <w:tabs>
                    <w:tab w:val="num" w:pos="540"/>
                  </w:tabs>
                  <w:spacing w:line="240" w:lineRule="auto"/>
                  <w:ind w:left="540" w:hanging="324"/>
                </w:pPr>
              </w:pPrChange>
            </w:pPr>
            <w:ins w:id="73" w:author="AutoBVT" w:date="2012-02-02T19:30:00Z">
              <w:r w:rsidRPr="005C719B">
                <w:rPr>
                  <w:rFonts w:ascii="Courier New" w:hAnsi="Courier New" w:cs="Courier New"/>
                  <w:rPrChange w:id="74" w:author="AutoBVT" w:date="2012-02-02T19:30:00Z">
                    <w:rPr>
                      <w:i/>
                    </w:rPr>
                  </w:rPrChange>
                </w:rPr>
                <w:t>UCI+</w:t>
              </w:r>
              <w:r w:rsidRPr="005C719B">
                <w:rPr>
                  <w:rFonts w:ascii="Courier New" w:hAnsi="Courier New" w:cs="Courier New"/>
                  <w:b/>
                  <w:rPrChange w:id="75" w:author="AutoBVT" w:date="2012-02-02T19:31:00Z">
                    <w:rPr>
                      <w:i/>
                    </w:rPr>
                  </w:rPrChange>
                </w:rPr>
                <w:t>1</w:t>
              </w:r>
              <w:r w:rsidRPr="005C719B">
                <w:rPr>
                  <w:rFonts w:ascii="Courier New" w:hAnsi="Courier New" w:cs="Courier New"/>
                  <w:rPrChange w:id="76" w:author="AutoBVT" w:date="2012-02-02T19:30:00Z">
                    <w:rPr>
                      <w:i/>
                    </w:rPr>
                  </w:rPrChange>
                </w:rPr>
                <w:t>+456:14+123:14+8'</w:t>
              </w:r>
            </w:ins>
          </w:p>
          <w:p w14:paraId="6B0724A5" w14:textId="64A1AAA8" w:rsidR="00800D2C" w:rsidRPr="002C5D37" w:rsidRDefault="00800D2C" w:rsidP="00800D2C">
            <w:pPr>
              <w:pStyle w:val="Note"/>
              <w:rPr>
                <w:ins w:id="77" w:author="AutoBVT" w:date="2012-02-02T19:32:00Z"/>
              </w:rPr>
            </w:pPr>
            <w:ins w:id="78" w:author="AutoBVT" w:date="2012-02-02T19:32:00Z">
              <w:r>
                <w:t>If you run the sample again, you need to increment the Interchange id to correlate to the one created for the outgoing exchange.</w:t>
              </w:r>
            </w:ins>
          </w:p>
          <w:p w14:paraId="1D1FE0FE" w14:textId="77777777" w:rsidR="00800D2C" w:rsidRDefault="00800D2C" w:rsidP="005C719B">
            <w:pPr>
              <w:pStyle w:val="Lab2Tpl"/>
              <w:spacing w:line="240" w:lineRule="auto"/>
              <w:ind w:left="540"/>
              <w:rPr>
                <w:ins w:id="79" w:author="AutoBVT" w:date="2012-02-02T19:33:00Z"/>
                <w:rFonts w:ascii="Courier New" w:hAnsi="Courier New" w:cs="Courier New"/>
              </w:rPr>
              <w:pPrChange w:id="80" w:author="AutoBVT" w:date="2012-02-02T19:30:00Z">
                <w:pPr>
                  <w:pStyle w:val="Lab2Tpl"/>
                  <w:numPr>
                    <w:numId w:val="38"/>
                  </w:numPr>
                  <w:tabs>
                    <w:tab w:val="num" w:pos="540"/>
                  </w:tabs>
                  <w:spacing w:line="240" w:lineRule="auto"/>
                  <w:ind w:left="540" w:hanging="324"/>
                </w:pPr>
              </w:pPrChange>
            </w:pPr>
          </w:p>
          <w:p w14:paraId="0B16FD0D" w14:textId="3B56A05F" w:rsidR="00800D2C" w:rsidRPr="002C5D37" w:rsidRDefault="00800D2C" w:rsidP="00800D2C">
            <w:pPr>
              <w:pStyle w:val="Note"/>
              <w:rPr>
                <w:ins w:id="81" w:author="AutoBVT" w:date="2012-02-02T19:33:00Z"/>
              </w:rPr>
            </w:pPr>
            <w:ins w:id="82" w:author="AutoBVT" w:date="2012-02-02T19:33:00Z">
              <w:r>
                <w:t xml:space="preserve">As there are no send port </w:t>
              </w:r>
            </w:ins>
            <w:ins w:id="83" w:author="AutoBVT" w:date="2012-02-02T19:34:00Z">
              <w:r>
                <w:t xml:space="preserve">or orchestration subscribing to the incoming CONTRL message, you will </w:t>
              </w:r>
              <w:bookmarkStart w:id="84" w:name="_GoBack"/>
              <w:bookmarkEnd w:id="84"/>
              <w:r>
                <w:t>get a routing exception</w:t>
              </w:r>
            </w:ins>
            <w:ins w:id="85" w:author="AutoBVT" w:date="2012-02-02T19:35:00Z">
              <w:r>
                <w:t xml:space="preserve">. For the purpose of this lab, just disregard this </w:t>
              </w:r>
            </w:ins>
            <w:ins w:id="86" w:author="AutoBVT" w:date="2012-02-02T19:36:00Z">
              <w:r>
                <w:t>suspended message.</w:t>
              </w:r>
            </w:ins>
          </w:p>
          <w:p w14:paraId="518C3696" w14:textId="77777777" w:rsidR="00800D2C" w:rsidRPr="005C719B" w:rsidRDefault="00800D2C" w:rsidP="005C719B">
            <w:pPr>
              <w:pStyle w:val="Lab2Tpl"/>
              <w:spacing w:line="240" w:lineRule="auto"/>
              <w:ind w:left="540"/>
              <w:rPr>
                <w:ins w:id="87" w:author="AutoBVT" w:date="2012-02-02T19:30:00Z"/>
                <w:rFonts w:ascii="Courier New" w:hAnsi="Courier New" w:cs="Courier New"/>
                <w:rPrChange w:id="88" w:author="AutoBVT" w:date="2012-02-02T19:30:00Z">
                  <w:rPr>
                    <w:ins w:id="89" w:author="AutoBVT" w:date="2012-02-02T19:30:00Z"/>
                  </w:rPr>
                </w:rPrChange>
              </w:rPr>
              <w:pPrChange w:id="90" w:author="AutoBVT" w:date="2012-02-02T19:30:00Z">
                <w:pPr>
                  <w:pStyle w:val="Lab2Tpl"/>
                  <w:numPr>
                    <w:numId w:val="38"/>
                  </w:numPr>
                  <w:tabs>
                    <w:tab w:val="num" w:pos="540"/>
                  </w:tabs>
                  <w:spacing w:line="240" w:lineRule="auto"/>
                  <w:ind w:left="540" w:hanging="324"/>
                </w:pPr>
              </w:pPrChange>
            </w:pPr>
          </w:p>
          <w:p w14:paraId="0ABFCE8F" w14:textId="77777777" w:rsidR="005C719B" w:rsidRPr="005C719B" w:rsidRDefault="005C719B" w:rsidP="00800D2C">
            <w:pPr>
              <w:pStyle w:val="Lab2Tpl"/>
              <w:spacing w:line="240" w:lineRule="auto"/>
              <w:ind w:left="540"/>
              <w:rPr>
                <w:ins w:id="91" w:author="AutoBVT" w:date="2012-02-02T19:30:00Z"/>
                <w:i/>
                <w:rPrChange w:id="92" w:author="AutoBVT" w:date="2012-02-02T19:30:00Z">
                  <w:rPr>
                    <w:ins w:id="93" w:author="AutoBVT" w:date="2012-02-02T19:30:00Z"/>
                  </w:rPr>
                </w:rPrChange>
              </w:rPr>
              <w:pPrChange w:id="94" w:author="AutoBVT" w:date="2012-02-02T19:36:00Z">
                <w:pPr>
                  <w:pStyle w:val="Lab2Tpl"/>
                  <w:numPr>
                    <w:numId w:val="38"/>
                  </w:numPr>
                  <w:tabs>
                    <w:tab w:val="num" w:pos="540"/>
                  </w:tabs>
                  <w:spacing w:line="240" w:lineRule="auto"/>
                  <w:ind w:left="540" w:hanging="324"/>
                </w:pPr>
              </w:pPrChange>
            </w:pPr>
          </w:p>
          <w:p w14:paraId="34FB77C0" w14:textId="092A9B48" w:rsidR="005C719B" w:rsidRPr="00144F9F" w:rsidRDefault="005C719B" w:rsidP="005C719B">
            <w:pPr>
              <w:pStyle w:val="Lab2Tpl"/>
              <w:spacing w:line="240" w:lineRule="auto"/>
              <w:ind w:left="540"/>
              <w:rPr>
                <w:i/>
              </w:rPr>
              <w:pPrChange w:id="95" w:author="AutoBVT" w:date="2012-02-02T19:30:00Z">
                <w:pPr>
                  <w:pStyle w:val="Lab2Tpl"/>
                  <w:numPr>
                    <w:numId w:val="38"/>
                  </w:numPr>
                  <w:tabs>
                    <w:tab w:val="num" w:pos="540"/>
                  </w:tabs>
                  <w:spacing w:line="240" w:lineRule="auto"/>
                  <w:ind w:left="540" w:hanging="324"/>
                </w:pPr>
              </w:pPrChange>
            </w:pPr>
          </w:p>
        </w:tc>
      </w:tr>
    </w:tbl>
    <w:p w14:paraId="122D6926" w14:textId="3C184946" w:rsidR="00F84562" w:rsidRPr="00F84562" w:rsidRDefault="00F84562" w:rsidP="00F84562">
      <w:pPr>
        <w:pStyle w:val="Lab2norm"/>
      </w:pPr>
    </w:p>
    <w:sectPr w:rsidR="00F84562" w:rsidRPr="00F84562" w:rsidSect="00B154D6">
      <w:headerReference w:type="even" r:id="rId14"/>
      <w:headerReference w:type="default" r:id="rId15"/>
      <w:type w:val="oddPage"/>
      <w:pgSz w:w="12240" w:h="15840" w:code="1"/>
      <w:pgMar w:top="-1400" w:right="1293" w:bottom="-1000" w:left="3720" w:header="800" w:footer="320" w:gutter="48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597442" w14:textId="77777777" w:rsidR="00F26108" w:rsidRDefault="00F26108">
      <w:r>
        <w:separator/>
      </w:r>
    </w:p>
  </w:endnote>
  <w:endnote w:type="continuationSeparator" w:id="0">
    <w:p w14:paraId="5F2C8553" w14:textId="77777777" w:rsidR="00F26108" w:rsidRDefault="00F26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Narrow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94B2C" w14:textId="77777777" w:rsidR="00F26108" w:rsidRDefault="00F26108">
      <w:r>
        <w:separator/>
      </w:r>
    </w:p>
  </w:footnote>
  <w:footnote w:type="continuationSeparator" w:id="0">
    <w:p w14:paraId="44E96CBD" w14:textId="77777777" w:rsidR="00F26108" w:rsidRDefault="00F261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DD721" w14:textId="77777777" w:rsidR="007D7CAD" w:rsidRDefault="007D7CAD">
    <w:pPr>
      <w:pStyle w:val="Sidhuvud"/>
    </w:pPr>
    <w:r>
      <w:fldChar w:fldCharType="begin"/>
    </w:r>
    <w:r>
      <w:instrText>PAGE</w:instrText>
    </w:r>
    <w:r>
      <w:fldChar w:fldCharType="separate"/>
    </w:r>
    <w:r w:rsidR="00397E9F">
      <w:rPr>
        <w:noProof/>
      </w:rPr>
      <w:t>6</w:t>
    </w:r>
    <w:r>
      <w:rPr>
        <w:noProof/>
      </w:rPr>
      <w:fldChar w:fldCharType="end"/>
    </w:r>
    <w:r>
      <w:rPr>
        <w:spacing w:val="260"/>
      </w:rPr>
      <w:t xml:space="preserve">  </w:t>
    </w:r>
    <w:r w:rsidR="007C3903">
      <w:fldChar w:fldCharType="begin"/>
    </w:r>
    <w:r w:rsidR="007C3903">
      <w:instrText xml:space="preserve"> STYLEREF  "Heading 1"  \* MERGEFORMAT </w:instrText>
    </w:r>
    <w:r w:rsidR="007C3903">
      <w:fldChar w:fldCharType="separate"/>
    </w:r>
    <w:r w:rsidR="00397E9F">
      <w:rPr>
        <w:b w:val="0"/>
        <w:bCs/>
        <w:noProof/>
        <w:lang w:val="sv-SE"/>
      </w:rPr>
      <w:t>Fel! Använd fliken Start om du vill tillämpa Heading 1 för texten som ska visas här.</w:t>
    </w:r>
    <w:r w:rsidR="007C3903">
      <w:rPr>
        <w:b w:val="0"/>
        <w:bCs/>
        <w:noProof/>
        <w:lang w:val="sv-SE"/>
      </w:rPr>
      <w:fldChar w:fldCharType="end"/>
    </w:r>
  </w:p>
  <w:p w14:paraId="5492CE06" w14:textId="77777777" w:rsidR="007D7CAD" w:rsidRDefault="007D7CAD">
    <w:pPr>
      <w:pStyle w:val="headerru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76384" w14:textId="77777777" w:rsidR="007D7CAD" w:rsidRDefault="007D7CAD">
    <w:pPr>
      <w:pStyle w:val="Sidhuvud"/>
    </w:pPr>
    <w:r>
      <w:tab/>
    </w:r>
    <w:r w:rsidR="007C3903">
      <w:fldChar w:fldCharType="begin"/>
    </w:r>
    <w:r w:rsidR="007C3903">
      <w:instrText xml:space="preserve"> STYLEREF  "Heading 1"  \* MERGEFORMAT </w:instrText>
    </w:r>
    <w:r w:rsidR="007C3903">
      <w:fldChar w:fldCharType="separate"/>
    </w:r>
    <w:r w:rsidR="00397E9F">
      <w:rPr>
        <w:b w:val="0"/>
        <w:bCs/>
        <w:noProof/>
        <w:lang w:val="sv-SE"/>
      </w:rPr>
      <w:t>Fel! Använd fliken Start om du vill tillämpa Heading 1 för texten som ska visas här.</w:t>
    </w:r>
    <w:r w:rsidR="007C3903">
      <w:rPr>
        <w:b w:val="0"/>
        <w:bCs/>
        <w:noProof/>
        <w:lang w:val="sv-SE"/>
      </w:rPr>
      <w:fldChar w:fldCharType="end"/>
    </w:r>
    <w:proofErr w:type="gramStart"/>
    <w:r w:rsidRPr="005C719B">
      <w:rPr>
        <w:spacing w:val="260"/>
        <w:lang w:val="sv-SE"/>
      </w:rPr>
      <w:t xml:space="preserve">  </w:t>
    </w:r>
    <w:proofErr w:type="gramEnd"/>
    <w:r>
      <w:fldChar w:fldCharType="begin"/>
    </w:r>
    <w:r w:rsidRPr="005C719B">
      <w:rPr>
        <w:lang w:val="sv-SE"/>
      </w:rPr>
      <w:instrText>PAGE</w:instrText>
    </w:r>
    <w:r>
      <w:fldChar w:fldCharType="separate"/>
    </w:r>
    <w:r w:rsidR="00397E9F">
      <w:rPr>
        <w:noProof/>
        <w:lang w:val="sv-SE"/>
      </w:rPr>
      <w:t>5</w:t>
    </w:r>
    <w:r>
      <w:rPr>
        <w:noProof/>
      </w:rPr>
      <w:fldChar w:fldCharType="end"/>
    </w:r>
  </w:p>
  <w:p w14:paraId="2E71AAA0" w14:textId="77777777" w:rsidR="007D7CAD" w:rsidRDefault="007D7CAD">
    <w:pPr>
      <w:pStyle w:val="headerrule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323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">
    <w:nsid w:val="05204469"/>
    <w:multiLevelType w:val="multilevel"/>
    <w:tmpl w:val="91D2CA1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24"/>
      </w:pPr>
      <w:rPr>
        <w:rFonts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2">
    <w:nsid w:val="0C21084E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3">
    <w:nsid w:val="0D5D639D"/>
    <w:multiLevelType w:val="multilevel"/>
    <w:tmpl w:val="67FA4B36"/>
    <w:lvl w:ilvl="0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4">
    <w:nsid w:val="0E550251"/>
    <w:multiLevelType w:val="multilevel"/>
    <w:tmpl w:val="67FA4B36"/>
    <w:lvl w:ilvl="0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5">
    <w:nsid w:val="0EF92BAB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6">
    <w:nsid w:val="0F875828"/>
    <w:multiLevelType w:val="hybridMultilevel"/>
    <w:tmpl w:val="69042C72"/>
    <w:lvl w:ilvl="0" w:tplc="FD8C6BBA">
      <w:start w:val="1"/>
      <w:numFmt w:val="bullet"/>
      <w:pStyle w:val="Lab2tpb"/>
      <w:lvlText w:val=""/>
      <w:lvlJc w:val="left"/>
      <w:pPr>
        <w:tabs>
          <w:tab w:val="num" w:pos="1253"/>
        </w:tabs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Wingdings" w:hAnsi="Wingdings" w:hint="default"/>
      </w:rPr>
    </w:lvl>
  </w:abstractNum>
  <w:abstractNum w:abstractNumId="7">
    <w:nsid w:val="14FB1DD2"/>
    <w:multiLevelType w:val="multilevel"/>
    <w:tmpl w:val="67FA4B36"/>
    <w:lvl w:ilvl="0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8">
    <w:nsid w:val="19D6551C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9">
    <w:nsid w:val="1AFB47A9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0">
    <w:nsid w:val="1B2C0CA5"/>
    <w:multiLevelType w:val="multilevel"/>
    <w:tmpl w:val="67FA4B36"/>
    <w:lvl w:ilvl="0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1">
    <w:nsid w:val="1FC206C7"/>
    <w:multiLevelType w:val="multilevel"/>
    <w:tmpl w:val="2FAC4C8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24"/>
      </w:pPr>
      <w:rPr>
        <w:rFonts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2">
    <w:nsid w:val="22177FD0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3">
    <w:nsid w:val="229B5748"/>
    <w:multiLevelType w:val="multilevel"/>
    <w:tmpl w:val="67FA4B36"/>
    <w:lvl w:ilvl="0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4">
    <w:nsid w:val="2493496F"/>
    <w:multiLevelType w:val="hybridMultilevel"/>
    <w:tmpl w:val="C2CA69D8"/>
    <w:lvl w:ilvl="0" w:tplc="FFFFFFFF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26712F"/>
    <w:multiLevelType w:val="hybridMultilevel"/>
    <w:tmpl w:val="B7D043D4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>
    <w:nsid w:val="3643752D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7">
    <w:nsid w:val="3720757E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8">
    <w:nsid w:val="3CEC6AC8"/>
    <w:multiLevelType w:val="singleLevel"/>
    <w:tmpl w:val="422298B4"/>
    <w:lvl w:ilvl="0">
      <w:start w:val="1"/>
      <w:numFmt w:val="decimal"/>
      <w:pStyle w:val="Steps"/>
      <w:lvlText w:val="%1."/>
      <w:legacy w:legacy="1" w:legacySpace="0" w:legacyIndent="216"/>
      <w:lvlJc w:val="left"/>
      <w:pPr>
        <w:ind w:left="216" w:hanging="216"/>
      </w:pPr>
      <w:rPr>
        <w:rFonts w:ascii="Helvetica" w:hAnsi="Helvetica" w:hint="default"/>
        <w:sz w:val="16"/>
      </w:rPr>
    </w:lvl>
  </w:abstractNum>
  <w:abstractNum w:abstractNumId="19">
    <w:nsid w:val="41995497"/>
    <w:multiLevelType w:val="hybridMultilevel"/>
    <w:tmpl w:val="9A7404D2"/>
    <w:lvl w:ilvl="0" w:tplc="28B296E6">
      <w:start w:val="1"/>
      <w:numFmt w:val="decimal"/>
      <w:lvlText w:val="%1."/>
      <w:lvlJc w:val="left"/>
      <w:pPr>
        <w:ind w:left="-1526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-806" w:hanging="360"/>
      </w:pPr>
    </w:lvl>
    <w:lvl w:ilvl="2" w:tplc="041D001B" w:tentative="1">
      <w:start w:val="1"/>
      <w:numFmt w:val="lowerRoman"/>
      <w:lvlText w:val="%3."/>
      <w:lvlJc w:val="right"/>
      <w:pPr>
        <w:ind w:left="-86" w:hanging="180"/>
      </w:pPr>
    </w:lvl>
    <w:lvl w:ilvl="3" w:tplc="041D000F" w:tentative="1">
      <w:start w:val="1"/>
      <w:numFmt w:val="decimal"/>
      <w:lvlText w:val="%4."/>
      <w:lvlJc w:val="left"/>
      <w:pPr>
        <w:ind w:left="634" w:hanging="360"/>
      </w:pPr>
    </w:lvl>
    <w:lvl w:ilvl="4" w:tplc="041D0019" w:tentative="1">
      <w:start w:val="1"/>
      <w:numFmt w:val="lowerLetter"/>
      <w:lvlText w:val="%5."/>
      <w:lvlJc w:val="left"/>
      <w:pPr>
        <w:ind w:left="1354" w:hanging="360"/>
      </w:pPr>
    </w:lvl>
    <w:lvl w:ilvl="5" w:tplc="041D001B" w:tentative="1">
      <w:start w:val="1"/>
      <w:numFmt w:val="lowerRoman"/>
      <w:lvlText w:val="%6."/>
      <w:lvlJc w:val="right"/>
      <w:pPr>
        <w:ind w:left="2074" w:hanging="180"/>
      </w:pPr>
    </w:lvl>
    <w:lvl w:ilvl="6" w:tplc="041D000F" w:tentative="1">
      <w:start w:val="1"/>
      <w:numFmt w:val="decimal"/>
      <w:lvlText w:val="%7."/>
      <w:lvlJc w:val="left"/>
      <w:pPr>
        <w:ind w:left="2794" w:hanging="360"/>
      </w:pPr>
    </w:lvl>
    <w:lvl w:ilvl="7" w:tplc="041D0019" w:tentative="1">
      <w:start w:val="1"/>
      <w:numFmt w:val="lowerLetter"/>
      <w:lvlText w:val="%8."/>
      <w:lvlJc w:val="left"/>
      <w:pPr>
        <w:ind w:left="3514" w:hanging="360"/>
      </w:pPr>
    </w:lvl>
    <w:lvl w:ilvl="8" w:tplc="041D001B" w:tentative="1">
      <w:start w:val="1"/>
      <w:numFmt w:val="lowerRoman"/>
      <w:lvlText w:val="%9."/>
      <w:lvlJc w:val="right"/>
      <w:pPr>
        <w:ind w:left="4234" w:hanging="180"/>
      </w:pPr>
    </w:lvl>
  </w:abstractNum>
  <w:abstractNum w:abstractNumId="20">
    <w:nsid w:val="43753016"/>
    <w:multiLevelType w:val="multilevel"/>
    <w:tmpl w:val="67FA4B36"/>
    <w:lvl w:ilvl="0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21">
    <w:nsid w:val="4A321602"/>
    <w:multiLevelType w:val="multilevel"/>
    <w:tmpl w:val="91D2CA1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24"/>
      </w:pPr>
      <w:rPr>
        <w:rFonts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22">
    <w:nsid w:val="4C8B3C60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23">
    <w:nsid w:val="4DDF1693"/>
    <w:multiLevelType w:val="multilevel"/>
    <w:tmpl w:val="67FA4B36"/>
    <w:lvl w:ilvl="0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24">
    <w:nsid w:val="54161B66"/>
    <w:multiLevelType w:val="multilevel"/>
    <w:tmpl w:val="67FA4B36"/>
    <w:lvl w:ilvl="0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25">
    <w:nsid w:val="55FD04B0"/>
    <w:multiLevelType w:val="hybridMultilevel"/>
    <w:tmpl w:val="E4AAF97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>
    <w:nsid w:val="57075D13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27">
    <w:nsid w:val="59304EB0"/>
    <w:multiLevelType w:val="multilevel"/>
    <w:tmpl w:val="67FA4B36"/>
    <w:lvl w:ilvl="0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28">
    <w:nsid w:val="61930E6F"/>
    <w:multiLevelType w:val="multilevel"/>
    <w:tmpl w:val="8F2E7F6C"/>
    <w:lvl w:ilvl="0">
      <w:start w:val="1"/>
      <w:numFmt w:val="bullet"/>
      <w:pStyle w:val="Lb1"/>
      <w:lvlText w:val=""/>
      <w:lvlJc w:val="left"/>
      <w:pPr>
        <w:tabs>
          <w:tab w:val="num" w:pos="360"/>
        </w:tabs>
        <w:ind w:left="300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>
    <w:nsid w:val="63CB3502"/>
    <w:multiLevelType w:val="multilevel"/>
    <w:tmpl w:val="AD58B444"/>
    <w:lvl w:ilvl="0">
      <w:start w:val="1"/>
      <w:numFmt w:val="decimal"/>
      <w:pStyle w:val="Lab2Tpn"/>
      <w:lvlText w:val="%1."/>
      <w:lvlJc w:val="left"/>
      <w:pPr>
        <w:tabs>
          <w:tab w:val="num" w:pos="576"/>
        </w:tabs>
        <w:ind w:left="576" w:hanging="360"/>
      </w:pPr>
      <w:rPr>
        <w:rFonts w:hint="default"/>
        <w:b/>
        <w:i w:val="0"/>
        <w:sz w:val="1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0">
    <w:nsid w:val="64832FA3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31">
    <w:nsid w:val="689E4A0F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32">
    <w:nsid w:val="6AE50F91"/>
    <w:multiLevelType w:val="multilevel"/>
    <w:tmpl w:val="67FA4B36"/>
    <w:lvl w:ilvl="0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33">
    <w:nsid w:val="6BA97991"/>
    <w:multiLevelType w:val="multilevel"/>
    <w:tmpl w:val="67FA4B36"/>
    <w:lvl w:ilvl="0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34">
    <w:nsid w:val="73056710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35">
    <w:nsid w:val="7D462B9E"/>
    <w:multiLevelType w:val="hybridMultilevel"/>
    <w:tmpl w:val="EAD6A480"/>
    <w:lvl w:ilvl="0" w:tplc="900A611C">
      <w:start w:val="1"/>
      <w:numFmt w:val="decimal"/>
      <w:lvlText w:val="%1."/>
      <w:lvlJc w:val="left"/>
      <w:pPr>
        <w:ind w:left="-1526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-806" w:hanging="360"/>
      </w:pPr>
    </w:lvl>
    <w:lvl w:ilvl="2" w:tplc="041D001B" w:tentative="1">
      <w:start w:val="1"/>
      <w:numFmt w:val="lowerRoman"/>
      <w:lvlText w:val="%3."/>
      <w:lvlJc w:val="right"/>
      <w:pPr>
        <w:ind w:left="-86" w:hanging="180"/>
      </w:pPr>
    </w:lvl>
    <w:lvl w:ilvl="3" w:tplc="041D000F" w:tentative="1">
      <w:start w:val="1"/>
      <w:numFmt w:val="decimal"/>
      <w:lvlText w:val="%4."/>
      <w:lvlJc w:val="left"/>
      <w:pPr>
        <w:ind w:left="634" w:hanging="360"/>
      </w:pPr>
    </w:lvl>
    <w:lvl w:ilvl="4" w:tplc="041D0019" w:tentative="1">
      <w:start w:val="1"/>
      <w:numFmt w:val="lowerLetter"/>
      <w:lvlText w:val="%5."/>
      <w:lvlJc w:val="left"/>
      <w:pPr>
        <w:ind w:left="1354" w:hanging="360"/>
      </w:pPr>
    </w:lvl>
    <w:lvl w:ilvl="5" w:tplc="041D001B" w:tentative="1">
      <w:start w:val="1"/>
      <w:numFmt w:val="lowerRoman"/>
      <w:lvlText w:val="%6."/>
      <w:lvlJc w:val="right"/>
      <w:pPr>
        <w:ind w:left="2074" w:hanging="180"/>
      </w:pPr>
    </w:lvl>
    <w:lvl w:ilvl="6" w:tplc="041D000F" w:tentative="1">
      <w:start w:val="1"/>
      <w:numFmt w:val="decimal"/>
      <w:lvlText w:val="%7."/>
      <w:lvlJc w:val="left"/>
      <w:pPr>
        <w:ind w:left="2794" w:hanging="360"/>
      </w:pPr>
    </w:lvl>
    <w:lvl w:ilvl="7" w:tplc="041D0019" w:tentative="1">
      <w:start w:val="1"/>
      <w:numFmt w:val="lowerLetter"/>
      <w:lvlText w:val="%8."/>
      <w:lvlJc w:val="left"/>
      <w:pPr>
        <w:ind w:left="3514" w:hanging="360"/>
      </w:pPr>
    </w:lvl>
    <w:lvl w:ilvl="8" w:tplc="041D001B" w:tentative="1">
      <w:start w:val="1"/>
      <w:numFmt w:val="lowerRoman"/>
      <w:lvlText w:val="%9."/>
      <w:lvlJc w:val="right"/>
      <w:pPr>
        <w:ind w:left="4234" w:hanging="180"/>
      </w:pPr>
    </w:lvl>
  </w:abstractNum>
  <w:abstractNum w:abstractNumId="36">
    <w:nsid w:val="7DEE65F0"/>
    <w:multiLevelType w:val="singleLevel"/>
    <w:tmpl w:val="BFB2B06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E2E77B6"/>
    <w:multiLevelType w:val="multilevel"/>
    <w:tmpl w:val="67FA4B36"/>
    <w:lvl w:ilvl="0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num w:numId="1">
    <w:abstractNumId w:val="29"/>
  </w:num>
  <w:num w:numId="2">
    <w:abstractNumId w:val="28"/>
  </w:num>
  <w:num w:numId="3">
    <w:abstractNumId w:val="6"/>
  </w:num>
  <w:num w:numId="4">
    <w:abstractNumId w:val="14"/>
  </w:num>
  <w:num w:numId="5">
    <w:abstractNumId w:val="7"/>
  </w:num>
  <w:num w:numId="6">
    <w:abstractNumId w:val="36"/>
  </w:num>
  <w:num w:numId="7">
    <w:abstractNumId w:val="18"/>
  </w:num>
  <w:num w:numId="8">
    <w:abstractNumId w:val="16"/>
  </w:num>
  <w:num w:numId="9">
    <w:abstractNumId w:val="2"/>
  </w:num>
  <w:num w:numId="10">
    <w:abstractNumId w:val="22"/>
  </w:num>
  <w:num w:numId="11">
    <w:abstractNumId w:val="1"/>
  </w:num>
  <w:num w:numId="12">
    <w:abstractNumId w:val="17"/>
  </w:num>
  <w:num w:numId="13">
    <w:abstractNumId w:val="11"/>
  </w:num>
  <w:num w:numId="14">
    <w:abstractNumId w:val="9"/>
  </w:num>
  <w:num w:numId="15">
    <w:abstractNumId w:val="21"/>
  </w:num>
  <w:num w:numId="16">
    <w:abstractNumId w:val="34"/>
  </w:num>
  <w:num w:numId="17">
    <w:abstractNumId w:val="31"/>
  </w:num>
  <w:num w:numId="18">
    <w:abstractNumId w:val="26"/>
  </w:num>
  <w:num w:numId="19">
    <w:abstractNumId w:val="33"/>
  </w:num>
  <w:num w:numId="20">
    <w:abstractNumId w:val="10"/>
  </w:num>
  <w:num w:numId="21">
    <w:abstractNumId w:val="32"/>
  </w:num>
  <w:num w:numId="22">
    <w:abstractNumId w:val="24"/>
  </w:num>
  <w:num w:numId="23">
    <w:abstractNumId w:val="27"/>
  </w:num>
  <w:num w:numId="24">
    <w:abstractNumId w:val="37"/>
  </w:num>
  <w:num w:numId="25">
    <w:abstractNumId w:val="35"/>
  </w:num>
  <w:num w:numId="26">
    <w:abstractNumId w:val="23"/>
  </w:num>
  <w:num w:numId="27">
    <w:abstractNumId w:val="12"/>
  </w:num>
  <w:num w:numId="28">
    <w:abstractNumId w:val="30"/>
  </w:num>
  <w:num w:numId="29">
    <w:abstractNumId w:val="5"/>
  </w:num>
  <w:num w:numId="30">
    <w:abstractNumId w:val="4"/>
  </w:num>
  <w:num w:numId="31">
    <w:abstractNumId w:val="3"/>
  </w:num>
  <w:num w:numId="32">
    <w:abstractNumId w:val="13"/>
  </w:num>
  <w:num w:numId="33">
    <w:abstractNumId w:val="19"/>
  </w:num>
  <w:num w:numId="34">
    <w:abstractNumId w:val="15"/>
  </w:num>
  <w:num w:numId="35">
    <w:abstractNumId w:val="25"/>
  </w:num>
  <w:num w:numId="36">
    <w:abstractNumId w:val="8"/>
  </w:num>
  <w:num w:numId="37">
    <w:abstractNumId w:val="20"/>
  </w:num>
  <w:num w:numId="38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evenAndOddHeaders/>
  <w:drawingGridHorizontalSpacing w:val="2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oilerplate" w:val="Module"/>
    <w:docVar w:name="CreateVersion" w:val="6.2.1231"/>
    <w:docVar w:name="FooterState" w:val="Hidden"/>
    <w:docVar w:name="IsDirty" w:val="False"/>
    <w:docVar w:name="PowerPoint_MetaData" w:val="&lt;CW_PPT File=&quot;C:\A.Courses\2157A\PowerPnt\Module02.ppt&quot; ImageFolder=&quot;C:\A.Courses\2157A\Modules\PowerPnt\Module02&quot;&gt;_x000a_ &lt;Slides&gt;_x000a_  &lt;Slide CreatorType=&quot;77&quot; SlideID=&quot;280&quot; SlideIndex=&quot;1&quot;/&gt;_x000a_  &lt;Slide CreatorType=&quot;77&quot; SlideID=&quot;486&quot; SlideIndex=&quot;2&quot;/&gt;_x000a_  &lt;Slide CreatorType=&quot;77&quot; SlideID=&quot;534&quot; SlideIndex=&quot;3&quot;/&gt;_x000a_  &lt;Slide CreatorType=&quot;77&quot; SlideID=&quot;406&quot; SlideIndex=&quot;4&quot;/&gt;_x000a_  &lt;Slide CreatorType=&quot;77&quot; SlideID=&quot;522&quot; SlideIndex=&quot;5&quot;/&gt;_x000a_  &lt;Slide CreatorType=&quot;77&quot; SlideID=&quot;540&quot; SlideIndex=&quot;6&quot;/&gt;_x000a_  &lt;Slide CreatorType=&quot;77&quot; SlideID=&quot;541&quot; SlideIndex=&quot;7&quot;/&gt;_x000a_  &lt;Slide CreatorType=&quot;77&quot; SlideID=&quot;535&quot; SlideIndex=&quot;8&quot;/&gt;_x000a_  &lt;Slide CreatorType=&quot;77&quot; SlideID=&quot;533&quot; SlideIndex=&quot;9&quot;/&gt;_x000a_  &lt;Slide CreatorType=&quot;77&quot; SlideID=&quot;526&quot; SlideIndex=&quot;10&quot;/&gt;_x000a_  &lt;Slide CreatorType=&quot;77&quot; SlideID=&quot;537&quot; SlideIndex=&quot;11&quot;/&gt;_x000a_  &lt;Slide CreatorType=&quot;77&quot; SlideID=&quot;530&quot; SlideIndex=&quot;12&quot;/&gt;_x000a_  &lt;Slide CreatorType=&quot;77&quot; SlideID=&quot;527&quot; SlideIndex=&quot;13&quot;/&gt;_x000a_  &lt;Slide CreatorType=&quot;77&quot; SlideID=&quot;539&quot; SlideIndex=&quot;14&quot;/&gt;_x000a_  &lt;Slide CreatorType=&quot;77&quot; SlideID=&quot;528&quot; SlideIndex=&quot;15&quot;/&gt;_x000a_  &lt;Slide CreatorType=&quot;77&quot; SlideID=&quot;531&quot; SlideIndex=&quot;16&quot;/&gt;_x000a_  &lt;Slide CreatorType=&quot;77&quot; SlideID=&quot;543&quot; SlideIndex=&quot;17&quot;/&gt;_x000a_  &lt;Slide CreatorType=&quot;99&quot; SlideID=&quot;543&quot; SlideIndex=&quot;17&quot;/&gt;_x000a_  &lt;Slide CreatorType=&quot;77&quot; SlideID=&quot;544&quot; SlideIndex=&quot;18&quot;/&gt;_x000a_  &lt;Slide CreatorType=&quot;77&quot; SlideID=&quot;542&quot; SlideIndex=&quot;19&quot;/&gt;_x000a_  &lt;Slide CreatorType=&quot;77&quot; SlideID=&quot;529&quot; SlideIndex=&quot;20&quot;/&gt;_x000a_ &lt;/Slides&gt;_x000a_&lt;/CW_PPT&gt;_x000a_"/>
    <w:docVar w:name="StudentEdition" w:val="False"/>
    <w:docVar w:name="WaterMark" w:val="False"/>
  </w:docVars>
  <w:rsids>
    <w:rsidRoot w:val="00060D92"/>
    <w:rsid w:val="00000650"/>
    <w:rsid w:val="00000C4C"/>
    <w:rsid w:val="00005529"/>
    <w:rsid w:val="000075DD"/>
    <w:rsid w:val="00007691"/>
    <w:rsid w:val="000145D5"/>
    <w:rsid w:val="000204CA"/>
    <w:rsid w:val="000250A7"/>
    <w:rsid w:val="00036C63"/>
    <w:rsid w:val="00040E1F"/>
    <w:rsid w:val="000427D8"/>
    <w:rsid w:val="0005698D"/>
    <w:rsid w:val="00057C10"/>
    <w:rsid w:val="00060D92"/>
    <w:rsid w:val="00061607"/>
    <w:rsid w:val="00062333"/>
    <w:rsid w:val="00065547"/>
    <w:rsid w:val="0007142E"/>
    <w:rsid w:val="00071556"/>
    <w:rsid w:val="00073144"/>
    <w:rsid w:val="000744DD"/>
    <w:rsid w:val="00082B1F"/>
    <w:rsid w:val="000A3472"/>
    <w:rsid w:val="000A6E5D"/>
    <w:rsid w:val="000A70A6"/>
    <w:rsid w:val="000B32EB"/>
    <w:rsid w:val="000C6CF4"/>
    <w:rsid w:val="000D382F"/>
    <w:rsid w:val="000F0F36"/>
    <w:rsid w:val="000F604C"/>
    <w:rsid w:val="0010495E"/>
    <w:rsid w:val="00110805"/>
    <w:rsid w:val="00110A91"/>
    <w:rsid w:val="0011202F"/>
    <w:rsid w:val="00114D1D"/>
    <w:rsid w:val="001166AC"/>
    <w:rsid w:val="0012181E"/>
    <w:rsid w:val="00123C72"/>
    <w:rsid w:val="0013078C"/>
    <w:rsid w:val="0013300F"/>
    <w:rsid w:val="00144F9F"/>
    <w:rsid w:val="00146051"/>
    <w:rsid w:val="00151514"/>
    <w:rsid w:val="00152160"/>
    <w:rsid w:val="0015543D"/>
    <w:rsid w:val="001641B9"/>
    <w:rsid w:val="00165D9E"/>
    <w:rsid w:val="0017524F"/>
    <w:rsid w:val="00176265"/>
    <w:rsid w:val="001768ED"/>
    <w:rsid w:val="0018040B"/>
    <w:rsid w:val="00181C70"/>
    <w:rsid w:val="001826B6"/>
    <w:rsid w:val="00190F5F"/>
    <w:rsid w:val="00195CAF"/>
    <w:rsid w:val="001A06E6"/>
    <w:rsid w:val="001B04F1"/>
    <w:rsid w:val="001B4251"/>
    <w:rsid w:val="001B7828"/>
    <w:rsid w:val="001B79BD"/>
    <w:rsid w:val="001C4AD2"/>
    <w:rsid w:val="001C5B7E"/>
    <w:rsid w:val="001C5D2F"/>
    <w:rsid w:val="001C647E"/>
    <w:rsid w:val="001C674F"/>
    <w:rsid w:val="001C72F9"/>
    <w:rsid w:val="001D05F9"/>
    <w:rsid w:val="001D076A"/>
    <w:rsid w:val="001D32E5"/>
    <w:rsid w:val="001E2C07"/>
    <w:rsid w:val="001E67AC"/>
    <w:rsid w:val="001F06B5"/>
    <w:rsid w:val="001F64AD"/>
    <w:rsid w:val="0020760B"/>
    <w:rsid w:val="002079CA"/>
    <w:rsid w:val="002107FC"/>
    <w:rsid w:val="00210E8E"/>
    <w:rsid w:val="00213B08"/>
    <w:rsid w:val="00217D20"/>
    <w:rsid w:val="00222501"/>
    <w:rsid w:val="00225C20"/>
    <w:rsid w:val="002317F3"/>
    <w:rsid w:val="00242F60"/>
    <w:rsid w:val="0026210E"/>
    <w:rsid w:val="00262461"/>
    <w:rsid w:val="002634DA"/>
    <w:rsid w:val="00270009"/>
    <w:rsid w:val="002718C7"/>
    <w:rsid w:val="00276AE5"/>
    <w:rsid w:val="002808BF"/>
    <w:rsid w:val="00282A27"/>
    <w:rsid w:val="002832BB"/>
    <w:rsid w:val="0028612B"/>
    <w:rsid w:val="00293673"/>
    <w:rsid w:val="002A00B2"/>
    <w:rsid w:val="002A076D"/>
    <w:rsid w:val="002A4C25"/>
    <w:rsid w:val="002B1952"/>
    <w:rsid w:val="002B5E37"/>
    <w:rsid w:val="002C0DBD"/>
    <w:rsid w:val="002C565E"/>
    <w:rsid w:val="002C5D37"/>
    <w:rsid w:val="002D4ABE"/>
    <w:rsid w:val="002E0E4C"/>
    <w:rsid w:val="002F13CA"/>
    <w:rsid w:val="0030077D"/>
    <w:rsid w:val="00300EBC"/>
    <w:rsid w:val="00303124"/>
    <w:rsid w:val="00313214"/>
    <w:rsid w:val="00314BF5"/>
    <w:rsid w:val="0033083F"/>
    <w:rsid w:val="00335EFB"/>
    <w:rsid w:val="003371CB"/>
    <w:rsid w:val="00352BD1"/>
    <w:rsid w:val="003639A5"/>
    <w:rsid w:val="00367DBF"/>
    <w:rsid w:val="003717FA"/>
    <w:rsid w:val="0037487F"/>
    <w:rsid w:val="00380201"/>
    <w:rsid w:val="003819D3"/>
    <w:rsid w:val="0038371E"/>
    <w:rsid w:val="00391464"/>
    <w:rsid w:val="00397E9F"/>
    <w:rsid w:val="003A3F87"/>
    <w:rsid w:val="003A617D"/>
    <w:rsid w:val="003C33BE"/>
    <w:rsid w:val="003D5679"/>
    <w:rsid w:val="003D5FC7"/>
    <w:rsid w:val="003E4149"/>
    <w:rsid w:val="003E4D79"/>
    <w:rsid w:val="003E55D5"/>
    <w:rsid w:val="003E573D"/>
    <w:rsid w:val="0040574A"/>
    <w:rsid w:val="004177B0"/>
    <w:rsid w:val="004245F9"/>
    <w:rsid w:val="00430099"/>
    <w:rsid w:val="004320B2"/>
    <w:rsid w:val="004367C2"/>
    <w:rsid w:val="00441AC5"/>
    <w:rsid w:val="00444242"/>
    <w:rsid w:val="004467DD"/>
    <w:rsid w:val="004471FE"/>
    <w:rsid w:val="00467B12"/>
    <w:rsid w:val="004713C1"/>
    <w:rsid w:val="004733CB"/>
    <w:rsid w:val="00474E41"/>
    <w:rsid w:val="00476395"/>
    <w:rsid w:val="00477412"/>
    <w:rsid w:val="00480761"/>
    <w:rsid w:val="00483196"/>
    <w:rsid w:val="00490C48"/>
    <w:rsid w:val="00490C9C"/>
    <w:rsid w:val="00491140"/>
    <w:rsid w:val="004939DA"/>
    <w:rsid w:val="004A0198"/>
    <w:rsid w:val="004A3AF9"/>
    <w:rsid w:val="004A564F"/>
    <w:rsid w:val="004B4FA5"/>
    <w:rsid w:val="004B5638"/>
    <w:rsid w:val="004B7872"/>
    <w:rsid w:val="004C26E0"/>
    <w:rsid w:val="004C4E5D"/>
    <w:rsid w:val="004D49BD"/>
    <w:rsid w:val="004D5696"/>
    <w:rsid w:val="004F4F81"/>
    <w:rsid w:val="004F5D7A"/>
    <w:rsid w:val="004F7042"/>
    <w:rsid w:val="00507061"/>
    <w:rsid w:val="00511509"/>
    <w:rsid w:val="00515553"/>
    <w:rsid w:val="005208CD"/>
    <w:rsid w:val="0052799E"/>
    <w:rsid w:val="005322EE"/>
    <w:rsid w:val="00536A30"/>
    <w:rsid w:val="00537EBE"/>
    <w:rsid w:val="00543DB8"/>
    <w:rsid w:val="00545946"/>
    <w:rsid w:val="005464BF"/>
    <w:rsid w:val="0055533C"/>
    <w:rsid w:val="00557392"/>
    <w:rsid w:val="0056268E"/>
    <w:rsid w:val="005646CD"/>
    <w:rsid w:val="005704AB"/>
    <w:rsid w:val="005707E8"/>
    <w:rsid w:val="00570967"/>
    <w:rsid w:val="00574A7B"/>
    <w:rsid w:val="00587EC5"/>
    <w:rsid w:val="005A4A25"/>
    <w:rsid w:val="005A58F8"/>
    <w:rsid w:val="005A6C09"/>
    <w:rsid w:val="005B14FE"/>
    <w:rsid w:val="005C136A"/>
    <w:rsid w:val="005C50D1"/>
    <w:rsid w:val="005C719B"/>
    <w:rsid w:val="005D491F"/>
    <w:rsid w:val="005F0054"/>
    <w:rsid w:val="005F7E6B"/>
    <w:rsid w:val="006067D6"/>
    <w:rsid w:val="00622872"/>
    <w:rsid w:val="00636FB5"/>
    <w:rsid w:val="006374C7"/>
    <w:rsid w:val="00637E88"/>
    <w:rsid w:val="00643C17"/>
    <w:rsid w:val="0064402A"/>
    <w:rsid w:val="00652DAF"/>
    <w:rsid w:val="00653AB2"/>
    <w:rsid w:val="00667E6B"/>
    <w:rsid w:val="00672172"/>
    <w:rsid w:val="00677740"/>
    <w:rsid w:val="0068075D"/>
    <w:rsid w:val="00690A9E"/>
    <w:rsid w:val="006B11C4"/>
    <w:rsid w:val="006B300F"/>
    <w:rsid w:val="006D357D"/>
    <w:rsid w:val="006D7D16"/>
    <w:rsid w:val="006E15B0"/>
    <w:rsid w:val="006E7DAE"/>
    <w:rsid w:val="006E7FC4"/>
    <w:rsid w:val="0070554B"/>
    <w:rsid w:val="007067D6"/>
    <w:rsid w:val="00711A7B"/>
    <w:rsid w:val="00712BF7"/>
    <w:rsid w:val="00713264"/>
    <w:rsid w:val="00715076"/>
    <w:rsid w:val="00720DF9"/>
    <w:rsid w:val="00725C0D"/>
    <w:rsid w:val="00727550"/>
    <w:rsid w:val="00741962"/>
    <w:rsid w:val="00746AC6"/>
    <w:rsid w:val="00756D76"/>
    <w:rsid w:val="0076336C"/>
    <w:rsid w:val="0076489B"/>
    <w:rsid w:val="00766EEF"/>
    <w:rsid w:val="007703BF"/>
    <w:rsid w:val="00772C69"/>
    <w:rsid w:val="00780964"/>
    <w:rsid w:val="0078571D"/>
    <w:rsid w:val="00787A6F"/>
    <w:rsid w:val="007A1E60"/>
    <w:rsid w:val="007A68E0"/>
    <w:rsid w:val="007B0D01"/>
    <w:rsid w:val="007C0703"/>
    <w:rsid w:val="007C215A"/>
    <w:rsid w:val="007C3903"/>
    <w:rsid w:val="007C3CA2"/>
    <w:rsid w:val="007C5223"/>
    <w:rsid w:val="007D0154"/>
    <w:rsid w:val="007D5EFB"/>
    <w:rsid w:val="007D7CAD"/>
    <w:rsid w:val="007E399A"/>
    <w:rsid w:val="007E6650"/>
    <w:rsid w:val="007F1A5E"/>
    <w:rsid w:val="007F6340"/>
    <w:rsid w:val="007F7A11"/>
    <w:rsid w:val="00800D2C"/>
    <w:rsid w:val="0080603B"/>
    <w:rsid w:val="008076FB"/>
    <w:rsid w:val="0081769D"/>
    <w:rsid w:val="0082248C"/>
    <w:rsid w:val="0082513F"/>
    <w:rsid w:val="00835BF7"/>
    <w:rsid w:val="008374EA"/>
    <w:rsid w:val="00841F44"/>
    <w:rsid w:val="00847011"/>
    <w:rsid w:val="00850A21"/>
    <w:rsid w:val="00874EBB"/>
    <w:rsid w:val="0087560F"/>
    <w:rsid w:val="00876545"/>
    <w:rsid w:val="00882A81"/>
    <w:rsid w:val="008900DA"/>
    <w:rsid w:val="0089264E"/>
    <w:rsid w:val="00895BAA"/>
    <w:rsid w:val="008A240D"/>
    <w:rsid w:val="008B79D7"/>
    <w:rsid w:val="008C52DF"/>
    <w:rsid w:val="008F2F29"/>
    <w:rsid w:val="008F3DBC"/>
    <w:rsid w:val="008F47A8"/>
    <w:rsid w:val="008F520C"/>
    <w:rsid w:val="00900E28"/>
    <w:rsid w:val="00920648"/>
    <w:rsid w:val="009206B7"/>
    <w:rsid w:val="0092417F"/>
    <w:rsid w:val="00927CB6"/>
    <w:rsid w:val="00936C8B"/>
    <w:rsid w:val="009419CC"/>
    <w:rsid w:val="009438C1"/>
    <w:rsid w:val="009549B3"/>
    <w:rsid w:val="00963F78"/>
    <w:rsid w:val="00972FAE"/>
    <w:rsid w:val="00974CE6"/>
    <w:rsid w:val="00980D19"/>
    <w:rsid w:val="0098185A"/>
    <w:rsid w:val="00984EF5"/>
    <w:rsid w:val="00990977"/>
    <w:rsid w:val="00990DB1"/>
    <w:rsid w:val="00990DD0"/>
    <w:rsid w:val="00994078"/>
    <w:rsid w:val="009A2C23"/>
    <w:rsid w:val="009B077B"/>
    <w:rsid w:val="009B15C3"/>
    <w:rsid w:val="009B18D8"/>
    <w:rsid w:val="009B2675"/>
    <w:rsid w:val="009B2846"/>
    <w:rsid w:val="009C47A0"/>
    <w:rsid w:val="009D5256"/>
    <w:rsid w:val="009D6668"/>
    <w:rsid w:val="009D6D36"/>
    <w:rsid w:val="009E13AF"/>
    <w:rsid w:val="00A07CB5"/>
    <w:rsid w:val="00A16349"/>
    <w:rsid w:val="00A16FA4"/>
    <w:rsid w:val="00A206C7"/>
    <w:rsid w:val="00A25B8C"/>
    <w:rsid w:val="00A36B67"/>
    <w:rsid w:val="00A44DC4"/>
    <w:rsid w:val="00A5158A"/>
    <w:rsid w:val="00A53C42"/>
    <w:rsid w:val="00A53E3D"/>
    <w:rsid w:val="00A55E1B"/>
    <w:rsid w:val="00A56D45"/>
    <w:rsid w:val="00A57F67"/>
    <w:rsid w:val="00A6216A"/>
    <w:rsid w:val="00A73391"/>
    <w:rsid w:val="00A8490C"/>
    <w:rsid w:val="00A84F6A"/>
    <w:rsid w:val="00A9170B"/>
    <w:rsid w:val="00AA320F"/>
    <w:rsid w:val="00AA6D24"/>
    <w:rsid w:val="00AB34C9"/>
    <w:rsid w:val="00AB4A0C"/>
    <w:rsid w:val="00AB4CE3"/>
    <w:rsid w:val="00AB53C5"/>
    <w:rsid w:val="00AD0928"/>
    <w:rsid w:val="00AD4D71"/>
    <w:rsid w:val="00B11045"/>
    <w:rsid w:val="00B154D6"/>
    <w:rsid w:val="00B21197"/>
    <w:rsid w:val="00B25AB1"/>
    <w:rsid w:val="00B513A2"/>
    <w:rsid w:val="00B57D1D"/>
    <w:rsid w:val="00B57D3E"/>
    <w:rsid w:val="00B57E6D"/>
    <w:rsid w:val="00B61557"/>
    <w:rsid w:val="00B61782"/>
    <w:rsid w:val="00B62BB9"/>
    <w:rsid w:val="00B65177"/>
    <w:rsid w:val="00B84D42"/>
    <w:rsid w:val="00B91160"/>
    <w:rsid w:val="00B949C7"/>
    <w:rsid w:val="00B979F8"/>
    <w:rsid w:val="00BA0AE7"/>
    <w:rsid w:val="00BA13A2"/>
    <w:rsid w:val="00BA251A"/>
    <w:rsid w:val="00BA2ECD"/>
    <w:rsid w:val="00BB74D4"/>
    <w:rsid w:val="00BC33ED"/>
    <w:rsid w:val="00BD13EB"/>
    <w:rsid w:val="00BE6217"/>
    <w:rsid w:val="00BF0F13"/>
    <w:rsid w:val="00BF3000"/>
    <w:rsid w:val="00BF5BE0"/>
    <w:rsid w:val="00C03F71"/>
    <w:rsid w:val="00C03FBE"/>
    <w:rsid w:val="00C2041A"/>
    <w:rsid w:val="00C213CE"/>
    <w:rsid w:val="00C220B5"/>
    <w:rsid w:val="00C32872"/>
    <w:rsid w:val="00C42275"/>
    <w:rsid w:val="00C45BD7"/>
    <w:rsid w:val="00C55B08"/>
    <w:rsid w:val="00C602A9"/>
    <w:rsid w:val="00C61CF7"/>
    <w:rsid w:val="00C64874"/>
    <w:rsid w:val="00C67D60"/>
    <w:rsid w:val="00C739EF"/>
    <w:rsid w:val="00C741BA"/>
    <w:rsid w:val="00C7737E"/>
    <w:rsid w:val="00C86C1F"/>
    <w:rsid w:val="00C900A1"/>
    <w:rsid w:val="00C97438"/>
    <w:rsid w:val="00CA1268"/>
    <w:rsid w:val="00CA1D45"/>
    <w:rsid w:val="00CB1E89"/>
    <w:rsid w:val="00CC015B"/>
    <w:rsid w:val="00CC0CB3"/>
    <w:rsid w:val="00CC1206"/>
    <w:rsid w:val="00CC3223"/>
    <w:rsid w:val="00CC3694"/>
    <w:rsid w:val="00CD2ECF"/>
    <w:rsid w:val="00CE0808"/>
    <w:rsid w:val="00CE08D1"/>
    <w:rsid w:val="00CE11E4"/>
    <w:rsid w:val="00CE1746"/>
    <w:rsid w:val="00CE2B83"/>
    <w:rsid w:val="00CE5D78"/>
    <w:rsid w:val="00CE5D98"/>
    <w:rsid w:val="00CE78CE"/>
    <w:rsid w:val="00CF40F5"/>
    <w:rsid w:val="00CF5E06"/>
    <w:rsid w:val="00D001D8"/>
    <w:rsid w:val="00D07291"/>
    <w:rsid w:val="00D15B3F"/>
    <w:rsid w:val="00D166D6"/>
    <w:rsid w:val="00D2582A"/>
    <w:rsid w:val="00D25AD0"/>
    <w:rsid w:val="00D408FC"/>
    <w:rsid w:val="00D473DC"/>
    <w:rsid w:val="00D567C7"/>
    <w:rsid w:val="00D64DE5"/>
    <w:rsid w:val="00D764AA"/>
    <w:rsid w:val="00D76CEA"/>
    <w:rsid w:val="00D777C9"/>
    <w:rsid w:val="00D77ABC"/>
    <w:rsid w:val="00D77E0F"/>
    <w:rsid w:val="00D802AC"/>
    <w:rsid w:val="00D812C7"/>
    <w:rsid w:val="00D81D2D"/>
    <w:rsid w:val="00D835E8"/>
    <w:rsid w:val="00D918CF"/>
    <w:rsid w:val="00D92535"/>
    <w:rsid w:val="00DA2103"/>
    <w:rsid w:val="00DB01AD"/>
    <w:rsid w:val="00DB4435"/>
    <w:rsid w:val="00DC25AC"/>
    <w:rsid w:val="00DE1C2D"/>
    <w:rsid w:val="00DE46C4"/>
    <w:rsid w:val="00DE4F39"/>
    <w:rsid w:val="00DF145B"/>
    <w:rsid w:val="00DF1DF6"/>
    <w:rsid w:val="00DF3934"/>
    <w:rsid w:val="00DF7674"/>
    <w:rsid w:val="00DF7F48"/>
    <w:rsid w:val="00E056C3"/>
    <w:rsid w:val="00E059FC"/>
    <w:rsid w:val="00E05ACC"/>
    <w:rsid w:val="00E14E35"/>
    <w:rsid w:val="00E159A6"/>
    <w:rsid w:val="00E22CB3"/>
    <w:rsid w:val="00E304A6"/>
    <w:rsid w:val="00E31EC0"/>
    <w:rsid w:val="00E327C7"/>
    <w:rsid w:val="00E332E9"/>
    <w:rsid w:val="00E3429D"/>
    <w:rsid w:val="00E413C5"/>
    <w:rsid w:val="00E450A0"/>
    <w:rsid w:val="00E53540"/>
    <w:rsid w:val="00E57347"/>
    <w:rsid w:val="00E61819"/>
    <w:rsid w:val="00E628DE"/>
    <w:rsid w:val="00E65096"/>
    <w:rsid w:val="00E73B8A"/>
    <w:rsid w:val="00E7584F"/>
    <w:rsid w:val="00E76110"/>
    <w:rsid w:val="00E815E7"/>
    <w:rsid w:val="00E872E9"/>
    <w:rsid w:val="00E903DC"/>
    <w:rsid w:val="00E91424"/>
    <w:rsid w:val="00E97279"/>
    <w:rsid w:val="00EA068D"/>
    <w:rsid w:val="00EA3827"/>
    <w:rsid w:val="00EA5D1E"/>
    <w:rsid w:val="00EA7AEC"/>
    <w:rsid w:val="00EB4428"/>
    <w:rsid w:val="00EC099B"/>
    <w:rsid w:val="00EC1B45"/>
    <w:rsid w:val="00EC23F6"/>
    <w:rsid w:val="00EC32A5"/>
    <w:rsid w:val="00EC50B0"/>
    <w:rsid w:val="00ED055F"/>
    <w:rsid w:val="00ED69A3"/>
    <w:rsid w:val="00EF256B"/>
    <w:rsid w:val="00EF43BA"/>
    <w:rsid w:val="00F044D8"/>
    <w:rsid w:val="00F051C6"/>
    <w:rsid w:val="00F06D10"/>
    <w:rsid w:val="00F17643"/>
    <w:rsid w:val="00F24249"/>
    <w:rsid w:val="00F26108"/>
    <w:rsid w:val="00F35A60"/>
    <w:rsid w:val="00F40683"/>
    <w:rsid w:val="00F408E0"/>
    <w:rsid w:val="00F44BF8"/>
    <w:rsid w:val="00F4752D"/>
    <w:rsid w:val="00F56287"/>
    <w:rsid w:val="00F66C26"/>
    <w:rsid w:val="00F67C06"/>
    <w:rsid w:val="00F70AE6"/>
    <w:rsid w:val="00F72C6E"/>
    <w:rsid w:val="00F74530"/>
    <w:rsid w:val="00F80FC5"/>
    <w:rsid w:val="00F8148E"/>
    <w:rsid w:val="00F843D1"/>
    <w:rsid w:val="00F84562"/>
    <w:rsid w:val="00F8514D"/>
    <w:rsid w:val="00F858E6"/>
    <w:rsid w:val="00F94C02"/>
    <w:rsid w:val="00F97792"/>
    <w:rsid w:val="00FA0BA6"/>
    <w:rsid w:val="00FA2957"/>
    <w:rsid w:val="00FA2FAB"/>
    <w:rsid w:val="00FA7B90"/>
    <w:rsid w:val="00FB7C19"/>
    <w:rsid w:val="00FC3AF8"/>
    <w:rsid w:val="00FD4EBB"/>
    <w:rsid w:val="00FD7A93"/>
    <w:rsid w:val="00FE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404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490C"/>
    <w:pPr>
      <w:spacing w:after="160" w:line="240" w:lineRule="exact"/>
    </w:pPr>
    <w:rPr>
      <w:sz w:val="21"/>
    </w:rPr>
  </w:style>
  <w:style w:type="paragraph" w:styleId="Rubrik1">
    <w:name w:val="heading 1"/>
    <w:next w:val="Normal"/>
    <w:qFormat/>
    <w:rsid w:val="00BB74D4"/>
    <w:pPr>
      <w:keepNext/>
      <w:keepLines/>
      <w:pBdr>
        <w:top w:val="single" w:sz="18" w:space="17" w:color="auto"/>
        <w:bottom w:val="single" w:sz="4" w:space="17" w:color="auto"/>
      </w:pBdr>
      <w:spacing w:after="740" w:line="600" w:lineRule="exact"/>
      <w:ind w:left="-2275"/>
      <w:outlineLvl w:val="0"/>
    </w:pPr>
    <w:rPr>
      <w:sz w:val="56"/>
    </w:rPr>
  </w:style>
  <w:style w:type="paragraph" w:styleId="Rubrik2">
    <w:name w:val="heading 2"/>
    <w:next w:val="Normal"/>
    <w:qFormat/>
    <w:rsid w:val="00BB74D4"/>
    <w:pPr>
      <w:keepNext/>
      <w:spacing w:before="160" w:after="120" w:line="440" w:lineRule="exact"/>
      <w:ind w:left="-2280"/>
      <w:outlineLvl w:val="1"/>
    </w:pPr>
    <w:rPr>
      <w:rFonts w:ascii="Arial Narrow" w:hAnsi="Arial Narrow"/>
      <w:b/>
      <w:sz w:val="40"/>
    </w:rPr>
  </w:style>
  <w:style w:type="paragraph" w:styleId="Rubrik3">
    <w:name w:val="heading 3"/>
    <w:basedOn w:val="Rubrik2"/>
    <w:next w:val="Normal"/>
    <w:qFormat/>
    <w:rsid w:val="00BB74D4"/>
    <w:pPr>
      <w:outlineLvl w:val="2"/>
    </w:pPr>
    <w:rPr>
      <w:sz w:val="34"/>
    </w:rPr>
  </w:style>
  <w:style w:type="paragraph" w:styleId="Rubrik4">
    <w:name w:val="heading 4"/>
    <w:basedOn w:val="Rubrik2"/>
    <w:next w:val="Normal"/>
    <w:qFormat/>
    <w:rsid w:val="00BB74D4"/>
    <w:pPr>
      <w:spacing w:before="80" w:after="40" w:line="340" w:lineRule="exact"/>
      <w:ind w:left="0"/>
      <w:outlineLvl w:val="3"/>
    </w:pPr>
    <w:rPr>
      <w:sz w:val="30"/>
    </w:rPr>
  </w:style>
  <w:style w:type="paragraph" w:styleId="Rubrik5">
    <w:name w:val="heading 5"/>
    <w:basedOn w:val="Rubrik2"/>
    <w:next w:val="Normal"/>
    <w:qFormat/>
    <w:rsid w:val="00BB74D4"/>
    <w:pPr>
      <w:spacing w:before="60" w:after="40" w:line="280" w:lineRule="exact"/>
      <w:ind w:left="0"/>
      <w:outlineLvl w:val="4"/>
    </w:pPr>
    <w:rPr>
      <w:sz w:val="24"/>
    </w:rPr>
  </w:style>
  <w:style w:type="paragraph" w:styleId="Rubrik6">
    <w:name w:val="heading 6"/>
    <w:basedOn w:val="Rubrik2"/>
    <w:next w:val="H6p"/>
    <w:qFormat/>
    <w:rsid w:val="00BB74D4"/>
    <w:pPr>
      <w:framePr w:hSpace="173" w:wrap="around" w:vAnchor="text" w:hAnchor="text" w:y="-42"/>
      <w:spacing w:before="40" w:after="0" w:line="235" w:lineRule="exact"/>
      <w:ind w:left="0"/>
      <w:outlineLvl w:val="5"/>
    </w:pPr>
    <w:rPr>
      <w:sz w:val="21"/>
    </w:rPr>
  </w:style>
  <w:style w:type="paragraph" w:styleId="Rubrik7">
    <w:name w:val="heading 7"/>
    <w:basedOn w:val="Normal"/>
    <w:next w:val="Normal"/>
    <w:qFormat/>
    <w:rsid w:val="00BB74D4"/>
    <w:pPr>
      <w:keepNext/>
      <w:spacing w:line="360" w:lineRule="auto"/>
      <w:outlineLvl w:val="6"/>
    </w:pPr>
    <w:rPr>
      <w:vanish/>
      <w:color w:val="FF0000"/>
    </w:rPr>
  </w:style>
  <w:style w:type="paragraph" w:styleId="Rubrik8">
    <w:name w:val="heading 8"/>
    <w:basedOn w:val="Normal"/>
    <w:next w:val="Normal"/>
    <w:qFormat/>
    <w:rsid w:val="00BB74D4"/>
    <w:pPr>
      <w:spacing w:before="240" w:after="60"/>
      <w:outlineLvl w:val="7"/>
    </w:pPr>
    <w:rPr>
      <w:rFonts w:ascii="Arial" w:hAnsi="Arial"/>
      <w:i/>
    </w:rPr>
  </w:style>
  <w:style w:type="paragraph" w:styleId="Rubrik9">
    <w:name w:val="heading 9"/>
    <w:basedOn w:val="Normal"/>
    <w:next w:val="Normal"/>
    <w:qFormat/>
    <w:rsid w:val="00BB74D4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H6p">
    <w:name w:val="H6p"/>
    <w:next w:val="Normal"/>
    <w:rsid w:val="00BB74D4"/>
    <w:pPr>
      <w:spacing w:before="40" w:after="160"/>
    </w:pPr>
    <w:rPr>
      <w:sz w:val="21"/>
    </w:rPr>
  </w:style>
  <w:style w:type="paragraph" w:customStyle="1" w:styleId="Cbx">
    <w:name w:val="*Cbx"/>
    <w:rsid w:val="00BB74D4"/>
    <w:pPr>
      <w:tabs>
        <w:tab w:val="left" w:pos="140"/>
        <w:tab w:val="left" w:pos="420"/>
      </w:tabs>
      <w:spacing w:before="100" w:line="210" w:lineRule="exact"/>
      <w:ind w:left="420" w:right="140" w:hanging="300"/>
    </w:pPr>
    <w:rPr>
      <w:rFonts w:ascii="Arial Narrow" w:hAnsi="Arial Narrow"/>
      <w:sz w:val="19"/>
    </w:rPr>
  </w:style>
  <w:style w:type="paragraph" w:customStyle="1" w:styleId="Cbxe">
    <w:name w:val="*Cbxe"/>
    <w:basedOn w:val="Cbx"/>
    <w:next w:val="Normal"/>
    <w:rsid w:val="00BB74D4"/>
    <w:pPr>
      <w:spacing w:after="100"/>
    </w:pPr>
  </w:style>
  <w:style w:type="paragraph" w:customStyle="1" w:styleId="Art">
    <w:name w:val="Art"/>
    <w:next w:val="Rule"/>
    <w:rsid w:val="00BB74D4"/>
    <w:pPr>
      <w:tabs>
        <w:tab w:val="left" w:pos="0"/>
        <w:tab w:val="left" w:pos="300"/>
      </w:tabs>
    </w:pPr>
    <w:rPr>
      <w:b/>
      <w:sz w:val="21"/>
    </w:rPr>
  </w:style>
  <w:style w:type="paragraph" w:customStyle="1" w:styleId="ArtBody">
    <w:name w:val="Art Body"/>
    <w:basedOn w:val="Art"/>
    <w:next w:val="Normal"/>
    <w:rsid w:val="00BB74D4"/>
    <w:pPr>
      <w:spacing w:before="80" w:after="240"/>
    </w:pPr>
  </w:style>
  <w:style w:type="paragraph" w:customStyle="1" w:styleId="ArtWide">
    <w:name w:val="Art Wide"/>
    <w:basedOn w:val="Art"/>
    <w:next w:val="Normal"/>
    <w:rsid w:val="00BB74D4"/>
    <w:pPr>
      <w:spacing w:before="140" w:after="240"/>
      <w:ind w:left="-2275"/>
    </w:pPr>
  </w:style>
  <w:style w:type="paragraph" w:customStyle="1" w:styleId="ArtL">
    <w:name w:val="ArtL"/>
    <w:basedOn w:val="ArtBody"/>
    <w:next w:val="Normal"/>
    <w:rsid w:val="00BB74D4"/>
    <w:pPr>
      <w:ind w:left="300"/>
    </w:pPr>
  </w:style>
  <w:style w:type="paragraph" w:customStyle="1" w:styleId="ArtSd">
    <w:name w:val="ArtSd"/>
    <w:basedOn w:val="Art"/>
    <w:next w:val="Normal"/>
    <w:rsid w:val="00BB74D4"/>
    <w:pPr>
      <w:keepNext/>
      <w:keepLines/>
      <w:framePr w:w="1560" w:hSpace="240" w:vSpace="180" w:wrap="around" w:vAnchor="text" w:hAnchor="page" w:y="1"/>
      <w:tabs>
        <w:tab w:val="clear" w:pos="0"/>
        <w:tab w:val="clear" w:pos="300"/>
        <w:tab w:val="right" w:pos="1560"/>
      </w:tabs>
      <w:spacing w:after="240"/>
    </w:pPr>
    <w:rPr>
      <w:b w:val="0"/>
      <w:sz w:val="28"/>
    </w:rPr>
  </w:style>
  <w:style w:type="paragraph" w:styleId="Brdtext">
    <w:name w:val="Body Text"/>
    <w:basedOn w:val="Normal"/>
    <w:rsid w:val="00BB74D4"/>
    <w:rPr>
      <w:i/>
      <w:vanish/>
    </w:rPr>
  </w:style>
  <w:style w:type="paragraph" w:customStyle="1" w:styleId="Cap">
    <w:name w:val="Cap"/>
    <w:next w:val="Normal"/>
    <w:rsid w:val="00BB74D4"/>
    <w:pPr>
      <w:spacing w:after="300" w:line="220" w:lineRule="exact"/>
    </w:pPr>
    <w:rPr>
      <w:rFonts w:ascii="Helvetica-Narrow" w:hAnsi="Helvetica-Narrow"/>
      <w:b/>
      <w:sz w:val="19"/>
    </w:rPr>
  </w:style>
  <w:style w:type="character" w:styleId="Kommentarsreferens">
    <w:name w:val="annotation reference"/>
    <w:basedOn w:val="Standardstycketeckensnitt"/>
    <w:semiHidden/>
    <w:rsid w:val="00BB74D4"/>
    <w:rPr>
      <w:color w:val="008000"/>
      <w:sz w:val="20"/>
    </w:rPr>
  </w:style>
  <w:style w:type="paragraph" w:styleId="Kommentarer">
    <w:name w:val="annotation text"/>
    <w:basedOn w:val="Normal"/>
    <w:semiHidden/>
    <w:rsid w:val="00BB74D4"/>
    <w:pPr>
      <w:spacing w:after="180"/>
    </w:pPr>
    <w:rPr>
      <w:color w:val="008000"/>
    </w:rPr>
  </w:style>
  <w:style w:type="paragraph" w:customStyle="1" w:styleId="Courier">
    <w:name w:val="Courier"/>
    <w:basedOn w:val="Normal"/>
    <w:rsid w:val="00BB74D4"/>
    <w:rPr>
      <w:rFonts w:ascii="Courier" w:hAnsi="Courier"/>
    </w:rPr>
  </w:style>
  <w:style w:type="paragraph" w:styleId="Dokumentversikt">
    <w:name w:val="Document Map"/>
    <w:basedOn w:val="Normal"/>
    <w:semiHidden/>
    <w:rsid w:val="00BB74D4"/>
    <w:pPr>
      <w:shd w:val="clear" w:color="auto" w:fill="000080"/>
    </w:pPr>
    <w:rPr>
      <w:rFonts w:ascii="Tahoma" w:hAnsi="Tahoma"/>
    </w:rPr>
  </w:style>
  <w:style w:type="character" w:styleId="Betoning">
    <w:name w:val="Emphasis"/>
    <w:basedOn w:val="Standardstycketeckensnitt"/>
    <w:qFormat/>
    <w:rsid w:val="00BB74D4"/>
    <w:rPr>
      <w:i/>
    </w:rPr>
  </w:style>
  <w:style w:type="character" w:styleId="Slutkommentarsreferens">
    <w:name w:val="endnote reference"/>
    <w:basedOn w:val="Standardstycketeckensnitt"/>
    <w:semiHidden/>
    <w:rsid w:val="00BB74D4"/>
    <w:rPr>
      <w:vertAlign w:val="superscript"/>
    </w:rPr>
  </w:style>
  <w:style w:type="paragraph" w:customStyle="1" w:styleId="Ex">
    <w:name w:val="Ex"/>
    <w:rsid w:val="00BB74D4"/>
    <w:pPr>
      <w:keepNext/>
      <w:keepLines/>
      <w:shd w:val="clear" w:color="auto" w:fill="E6E6E6"/>
      <w:tabs>
        <w:tab w:val="left" w:pos="200"/>
        <w:tab w:val="left" w:pos="600"/>
        <w:tab w:val="left" w:pos="1000"/>
        <w:tab w:val="left" w:pos="1400"/>
        <w:tab w:val="left" w:pos="1800"/>
        <w:tab w:val="left" w:pos="2200"/>
        <w:tab w:val="left" w:pos="2600"/>
        <w:tab w:val="left" w:pos="3000"/>
        <w:tab w:val="left" w:pos="3400"/>
        <w:tab w:val="left" w:pos="3800"/>
        <w:tab w:val="left" w:pos="4200"/>
      </w:tabs>
      <w:spacing w:line="240" w:lineRule="exact"/>
    </w:pPr>
    <w:rPr>
      <w:rFonts w:ascii="Lucida Sans Typewriter" w:hAnsi="Lucida Sans Typewriter"/>
      <w:sz w:val="18"/>
    </w:rPr>
  </w:style>
  <w:style w:type="paragraph" w:customStyle="1" w:styleId="ExC">
    <w:name w:val="ExC"/>
    <w:basedOn w:val="Ex"/>
    <w:rsid w:val="00BB74D4"/>
    <w:rPr>
      <w:rFonts w:ascii="Lucida Console" w:hAnsi="Lucida Console"/>
    </w:rPr>
  </w:style>
  <w:style w:type="paragraph" w:customStyle="1" w:styleId="Exl">
    <w:name w:val="Exl"/>
    <w:basedOn w:val="Ex"/>
    <w:rsid w:val="00BB74D4"/>
    <w:pPr>
      <w:tabs>
        <w:tab w:val="clear" w:pos="200"/>
      </w:tabs>
      <w:ind w:left="300"/>
    </w:pPr>
  </w:style>
  <w:style w:type="paragraph" w:customStyle="1" w:styleId="ExCl">
    <w:name w:val="ExCl"/>
    <w:basedOn w:val="Exl"/>
    <w:rsid w:val="00BB74D4"/>
    <w:rPr>
      <w:rFonts w:ascii="Lucida Console" w:hAnsi="Lucida Console"/>
    </w:rPr>
  </w:style>
  <w:style w:type="paragraph" w:customStyle="1" w:styleId="Exl2">
    <w:name w:val="Exl2"/>
    <w:basedOn w:val="Exl"/>
    <w:rsid w:val="00BB74D4"/>
    <w:pPr>
      <w:ind w:left="600"/>
    </w:pPr>
  </w:style>
  <w:style w:type="paragraph" w:customStyle="1" w:styleId="ExCl2">
    <w:name w:val="ExCl2"/>
    <w:basedOn w:val="Exl2"/>
    <w:rsid w:val="00BB74D4"/>
    <w:rPr>
      <w:rFonts w:ascii="Lucida Console" w:hAnsi="Lucida Console"/>
    </w:rPr>
  </w:style>
  <w:style w:type="paragraph" w:customStyle="1" w:styleId="ExLn1">
    <w:name w:val="ExLn1"/>
    <w:basedOn w:val="Ex"/>
    <w:rsid w:val="00BB74D4"/>
    <w:pPr>
      <w:tabs>
        <w:tab w:val="num" w:pos="0"/>
      </w:tabs>
      <w:ind w:hanging="2280"/>
    </w:pPr>
  </w:style>
  <w:style w:type="paragraph" w:customStyle="1" w:styleId="ExCLn1">
    <w:name w:val="ExCLn1"/>
    <w:basedOn w:val="ExLn1"/>
    <w:rsid w:val="00BB74D4"/>
    <w:rPr>
      <w:rFonts w:ascii="Lucida Console" w:hAnsi="Lucida Console"/>
    </w:rPr>
  </w:style>
  <w:style w:type="paragraph" w:customStyle="1" w:styleId="ExLn2">
    <w:name w:val="ExLn2"/>
    <w:basedOn w:val="Exl"/>
    <w:rsid w:val="00BB74D4"/>
    <w:pPr>
      <w:tabs>
        <w:tab w:val="num" w:pos="300"/>
      </w:tabs>
      <w:ind w:hanging="2580"/>
    </w:pPr>
  </w:style>
  <w:style w:type="paragraph" w:customStyle="1" w:styleId="ExCLn2">
    <w:name w:val="ExCLn2"/>
    <w:basedOn w:val="ExLn2"/>
    <w:rsid w:val="00BB74D4"/>
    <w:rPr>
      <w:rFonts w:ascii="Lucida Console" w:hAnsi="Lucida Console"/>
    </w:rPr>
  </w:style>
  <w:style w:type="paragraph" w:customStyle="1" w:styleId="ExLn3">
    <w:name w:val="ExLn3"/>
    <w:basedOn w:val="Exl2"/>
    <w:rsid w:val="00BB74D4"/>
    <w:pPr>
      <w:tabs>
        <w:tab w:val="num" w:pos="600"/>
      </w:tabs>
      <w:ind w:hanging="2880"/>
    </w:pPr>
  </w:style>
  <w:style w:type="paragraph" w:customStyle="1" w:styleId="ExCLn3">
    <w:name w:val="ExCLn3"/>
    <w:basedOn w:val="ExLn3"/>
    <w:rsid w:val="00BB74D4"/>
    <w:rPr>
      <w:rFonts w:ascii="Lucida Console" w:hAnsi="Lucida Console"/>
    </w:rPr>
  </w:style>
  <w:style w:type="paragraph" w:customStyle="1" w:styleId="Exw">
    <w:name w:val="Exw"/>
    <w:basedOn w:val="Ex"/>
    <w:rsid w:val="00BB74D4"/>
    <w:pPr>
      <w:tabs>
        <w:tab w:val="left" w:pos="-2000"/>
        <w:tab w:val="left" w:pos="-1600"/>
        <w:tab w:val="left" w:pos="-1200"/>
        <w:tab w:val="left" w:pos="-800"/>
        <w:tab w:val="left" w:pos="-400"/>
        <w:tab w:val="left" w:pos="0"/>
      </w:tabs>
      <w:ind w:left="-2280"/>
    </w:pPr>
  </w:style>
  <w:style w:type="paragraph" w:customStyle="1" w:styleId="ExCw">
    <w:name w:val="ExCw"/>
    <w:basedOn w:val="Exw"/>
    <w:rsid w:val="00BB74D4"/>
    <w:rPr>
      <w:rFonts w:ascii="Lucida Console" w:hAnsi="Lucida Console"/>
    </w:rPr>
  </w:style>
  <w:style w:type="paragraph" w:customStyle="1" w:styleId="ExwLn1">
    <w:name w:val="ExwLn1"/>
    <w:basedOn w:val="Exw"/>
    <w:rsid w:val="00BB74D4"/>
    <w:pPr>
      <w:tabs>
        <w:tab w:val="clear" w:pos="-2000"/>
      </w:tabs>
      <w:ind w:left="-1600" w:hanging="680"/>
    </w:pPr>
  </w:style>
  <w:style w:type="paragraph" w:customStyle="1" w:styleId="ExCwLn1">
    <w:name w:val="ExCwLn1"/>
    <w:basedOn w:val="ExwLn1"/>
    <w:rsid w:val="00BB74D4"/>
    <w:rPr>
      <w:rFonts w:ascii="Lucida Console" w:hAnsi="Lucida Console"/>
    </w:rPr>
  </w:style>
  <w:style w:type="paragraph" w:customStyle="1" w:styleId="ExLe">
    <w:name w:val="ExLe"/>
    <w:basedOn w:val="Ex"/>
    <w:next w:val="Normal"/>
    <w:rsid w:val="00BB74D4"/>
    <w:pPr>
      <w:jc w:val="right"/>
    </w:pPr>
  </w:style>
  <w:style w:type="paragraph" w:customStyle="1" w:styleId="ExwLe">
    <w:name w:val="ExwLe"/>
    <w:basedOn w:val="Exw"/>
    <w:next w:val="Normal"/>
    <w:rsid w:val="00BB74D4"/>
    <w:pPr>
      <w:jc w:val="right"/>
    </w:pPr>
  </w:style>
  <w:style w:type="paragraph" w:customStyle="1" w:styleId="FFt">
    <w:name w:val="FFt"/>
    <w:next w:val="Normal"/>
    <w:rsid w:val="00BB74D4"/>
    <w:pPr>
      <w:framePr w:hSpace="187" w:wrap="around" w:vAnchor="text" w:hAnchor="page" w:y="1"/>
      <w:spacing w:line="80" w:lineRule="exact"/>
    </w:pPr>
    <w:rPr>
      <w:sz w:val="12"/>
    </w:rPr>
  </w:style>
  <w:style w:type="paragraph" w:styleId="Sidfot">
    <w:name w:val="footer"/>
    <w:basedOn w:val="Normal"/>
    <w:rsid w:val="00BB74D4"/>
    <w:pPr>
      <w:tabs>
        <w:tab w:val="center" w:pos="3380"/>
        <w:tab w:val="right" w:pos="6760"/>
      </w:tabs>
    </w:pPr>
  </w:style>
  <w:style w:type="paragraph" w:customStyle="1" w:styleId="FooterDateStamp">
    <w:name w:val="FooterDateStamp"/>
    <w:rsid w:val="00BB74D4"/>
    <w:pPr>
      <w:spacing w:after="200" w:line="160" w:lineRule="exact"/>
      <w:jc w:val="right"/>
    </w:pPr>
    <w:rPr>
      <w:sz w:val="16"/>
    </w:rPr>
  </w:style>
  <w:style w:type="paragraph" w:customStyle="1" w:styleId="FooterDateStampOdd">
    <w:name w:val="FooterDateStampOdd"/>
    <w:basedOn w:val="FooterDateStamp"/>
    <w:rsid w:val="00BB74D4"/>
    <w:pPr>
      <w:ind w:left="-2246"/>
      <w:jc w:val="left"/>
    </w:pPr>
  </w:style>
  <w:style w:type="character" w:styleId="Fotnotsreferens">
    <w:name w:val="footnote reference"/>
    <w:basedOn w:val="Standardstycketeckensnitt"/>
    <w:semiHidden/>
    <w:rsid w:val="00BB74D4"/>
    <w:rPr>
      <w:sz w:val="20"/>
      <w:vertAlign w:val="superscript"/>
    </w:rPr>
  </w:style>
  <w:style w:type="paragraph" w:styleId="Fotnotstext">
    <w:name w:val="footnote text"/>
    <w:basedOn w:val="Normal"/>
    <w:semiHidden/>
    <w:rsid w:val="00BB74D4"/>
  </w:style>
  <w:style w:type="paragraph" w:styleId="Sidhuvud">
    <w:name w:val="header"/>
    <w:next w:val="Normal"/>
    <w:rsid w:val="00BB74D4"/>
    <w:pPr>
      <w:tabs>
        <w:tab w:val="right" w:pos="6800"/>
      </w:tabs>
      <w:spacing w:line="240" w:lineRule="exact"/>
      <w:ind w:left="-2275"/>
    </w:pPr>
    <w:rPr>
      <w:rFonts w:ascii="Arial Narrow" w:hAnsi="Arial Narrow"/>
      <w:b/>
      <w:sz w:val="19"/>
    </w:rPr>
  </w:style>
  <w:style w:type="paragraph" w:customStyle="1" w:styleId="headerrule">
    <w:name w:val="header rule"/>
    <w:next w:val="Normal"/>
    <w:rsid w:val="00BB74D4"/>
    <w:pPr>
      <w:pBdr>
        <w:top w:val="single" w:sz="6" w:space="0" w:color="auto"/>
      </w:pBdr>
      <w:spacing w:before="50" w:line="80" w:lineRule="exact"/>
      <w:ind w:left="-2280"/>
    </w:pPr>
    <w:rPr>
      <w:sz w:val="12"/>
    </w:rPr>
  </w:style>
  <w:style w:type="paragraph" w:customStyle="1" w:styleId="IMp">
    <w:name w:val="IMp"/>
    <w:rsid w:val="00BB74D4"/>
    <w:pPr>
      <w:keepNext/>
      <w:keepLines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220" w:lineRule="exact"/>
    </w:pPr>
    <w:rPr>
      <w:rFonts w:ascii="Arial Narrow" w:hAnsi="Arial Narrow"/>
      <w:sz w:val="19"/>
    </w:rPr>
  </w:style>
  <w:style w:type="paragraph" w:customStyle="1" w:styleId="IRmh">
    <w:name w:val="IRmh"/>
    <w:next w:val="IMp"/>
    <w:rsid w:val="00BB74D4"/>
    <w:pPr>
      <w:keepNext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120" w:line="220" w:lineRule="exact"/>
    </w:pPr>
    <w:rPr>
      <w:rFonts w:ascii="Arial Narrow" w:hAnsi="Arial Narrow"/>
      <w:b/>
      <w:sz w:val="21"/>
    </w:rPr>
  </w:style>
  <w:style w:type="paragraph" w:customStyle="1" w:styleId="La0">
    <w:name w:val="La0"/>
    <w:basedOn w:val="Normal"/>
    <w:rsid w:val="00BB74D4"/>
    <w:pPr>
      <w:spacing w:after="100"/>
    </w:pPr>
    <w:rPr>
      <w:b/>
    </w:rPr>
  </w:style>
  <w:style w:type="paragraph" w:customStyle="1" w:styleId="La1">
    <w:name w:val="La1"/>
    <w:basedOn w:val="La0"/>
    <w:rsid w:val="00BB74D4"/>
    <w:pPr>
      <w:ind w:left="300"/>
    </w:pPr>
  </w:style>
  <w:style w:type="paragraph" w:customStyle="1" w:styleId="La2">
    <w:name w:val="La2"/>
    <w:basedOn w:val="La0"/>
    <w:rsid w:val="00BB74D4"/>
    <w:pPr>
      <w:ind w:left="600"/>
    </w:pPr>
  </w:style>
  <w:style w:type="paragraph" w:customStyle="1" w:styleId="LaEx0">
    <w:name w:val="LaEx0"/>
    <w:basedOn w:val="La0"/>
    <w:rsid w:val="00BB74D4"/>
    <w:pPr>
      <w:keepNext/>
      <w:keepLines/>
      <w:tabs>
        <w:tab w:val="left" w:pos="300"/>
        <w:tab w:val="left" w:pos="700"/>
        <w:tab w:val="left" w:pos="1100"/>
        <w:tab w:val="left" w:pos="1500"/>
        <w:tab w:val="left" w:pos="1900"/>
        <w:tab w:val="left" w:pos="2300"/>
        <w:tab w:val="left" w:pos="2700"/>
        <w:tab w:val="left" w:pos="3100"/>
        <w:tab w:val="left" w:pos="3500"/>
        <w:tab w:val="left" w:pos="3900"/>
        <w:tab w:val="left" w:pos="4300"/>
      </w:tabs>
    </w:pPr>
    <w:rPr>
      <w:rFonts w:ascii="Lucida Sans Typewriter" w:hAnsi="Lucida Sans Typewriter"/>
      <w:noProof/>
      <w:sz w:val="18"/>
    </w:rPr>
  </w:style>
  <w:style w:type="paragraph" w:customStyle="1" w:styleId="LaEx1">
    <w:name w:val="LaEx1"/>
    <w:basedOn w:val="LaEx0"/>
    <w:rsid w:val="00BB74D4"/>
    <w:pPr>
      <w:tabs>
        <w:tab w:val="clear" w:pos="300"/>
      </w:tabs>
      <w:ind w:left="300"/>
    </w:pPr>
  </w:style>
  <w:style w:type="paragraph" w:customStyle="1" w:styleId="LaEx2">
    <w:name w:val="LaEx2"/>
    <w:basedOn w:val="LaEx1"/>
    <w:rsid w:val="00BB74D4"/>
    <w:pPr>
      <w:tabs>
        <w:tab w:val="clear" w:pos="700"/>
      </w:tabs>
      <w:ind w:left="600"/>
    </w:pPr>
  </w:style>
  <w:style w:type="paragraph" w:customStyle="1" w:styleId="LaExC0">
    <w:name w:val="LaExC0"/>
    <w:basedOn w:val="LaEx0"/>
    <w:rsid w:val="00BB74D4"/>
    <w:rPr>
      <w:rFonts w:ascii="Lucida Console" w:hAnsi="Lucida Console"/>
    </w:rPr>
  </w:style>
  <w:style w:type="paragraph" w:customStyle="1" w:styleId="LaExC1">
    <w:name w:val="LaExC1"/>
    <w:basedOn w:val="LaEx1"/>
    <w:rsid w:val="00BB74D4"/>
    <w:rPr>
      <w:rFonts w:ascii="Lucida Console" w:hAnsi="Lucida Console"/>
    </w:rPr>
  </w:style>
  <w:style w:type="paragraph" w:customStyle="1" w:styleId="LaExC2">
    <w:name w:val="LaExC2"/>
    <w:basedOn w:val="LaEx2"/>
    <w:rsid w:val="00BB74D4"/>
    <w:rPr>
      <w:rFonts w:ascii="Lucida Console" w:hAnsi="Lucida Console"/>
    </w:rPr>
  </w:style>
  <w:style w:type="paragraph" w:customStyle="1" w:styleId="Latp">
    <w:name w:val="Latp"/>
    <w:basedOn w:val="Normal"/>
    <w:rsid w:val="00BB74D4"/>
    <w:pPr>
      <w:numPr>
        <w:ilvl w:val="12"/>
      </w:numPr>
      <w:spacing w:before="20" w:after="60" w:line="220" w:lineRule="exact"/>
      <w:ind w:left="240"/>
    </w:pPr>
    <w:rPr>
      <w:b/>
      <w:sz w:val="19"/>
    </w:rPr>
  </w:style>
  <w:style w:type="paragraph" w:customStyle="1" w:styleId="Latpf">
    <w:name w:val="Latpf"/>
    <w:basedOn w:val="Normal"/>
    <w:rsid w:val="00BB74D4"/>
    <w:pPr>
      <w:numPr>
        <w:ilvl w:val="12"/>
      </w:numPr>
      <w:spacing w:before="20" w:after="60" w:line="220" w:lineRule="exact"/>
    </w:pPr>
    <w:rPr>
      <w:b/>
      <w:sz w:val="19"/>
    </w:rPr>
  </w:style>
  <w:style w:type="paragraph" w:customStyle="1" w:styleId="Lb1">
    <w:name w:val="Lb1"/>
    <w:rsid w:val="00BB74D4"/>
    <w:pPr>
      <w:numPr>
        <w:numId w:val="2"/>
      </w:numPr>
      <w:tabs>
        <w:tab w:val="left" w:pos="300"/>
      </w:tabs>
      <w:spacing w:after="100"/>
    </w:pPr>
    <w:rPr>
      <w:sz w:val="21"/>
    </w:rPr>
  </w:style>
  <w:style w:type="paragraph" w:customStyle="1" w:styleId="Tp">
    <w:name w:val="Tp"/>
    <w:rsid w:val="00BB74D4"/>
    <w:pPr>
      <w:tabs>
        <w:tab w:val="left" w:pos="540"/>
      </w:tabs>
      <w:spacing w:before="20" w:after="60" w:line="240" w:lineRule="exact"/>
      <w:ind w:left="240"/>
    </w:pPr>
    <w:rPr>
      <w:sz w:val="19"/>
    </w:rPr>
  </w:style>
  <w:style w:type="paragraph" w:customStyle="1" w:styleId="Lb1Tp">
    <w:name w:val="Lb1Tp"/>
    <w:basedOn w:val="Tp"/>
    <w:rsid w:val="00BB74D4"/>
    <w:pPr>
      <w:tabs>
        <w:tab w:val="left" w:pos="480"/>
      </w:tabs>
      <w:ind w:left="480" w:hanging="240"/>
    </w:pPr>
  </w:style>
  <w:style w:type="paragraph" w:customStyle="1" w:styleId="Lb1Tpf">
    <w:name w:val="Lb1Tpf"/>
    <w:basedOn w:val="Lb1Tp"/>
    <w:rsid w:val="00BB74D4"/>
    <w:pPr>
      <w:tabs>
        <w:tab w:val="clear" w:pos="480"/>
        <w:tab w:val="left" w:pos="240"/>
      </w:tabs>
      <w:ind w:left="240"/>
    </w:pPr>
  </w:style>
  <w:style w:type="paragraph" w:customStyle="1" w:styleId="Lb2">
    <w:name w:val="Lb2"/>
    <w:basedOn w:val="Lb1"/>
    <w:rsid w:val="00BB74D4"/>
    <w:pPr>
      <w:numPr>
        <w:numId w:val="0"/>
      </w:numPr>
      <w:tabs>
        <w:tab w:val="clear" w:pos="300"/>
        <w:tab w:val="left" w:pos="600"/>
        <w:tab w:val="num" w:pos="660"/>
      </w:tabs>
      <w:ind w:left="600" w:hanging="300"/>
    </w:pPr>
  </w:style>
  <w:style w:type="paragraph" w:customStyle="1" w:styleId="Lb2Tp">
    <w:name w:val="Lb2Tp"/>
    <w:basedOn w:val="Lb1Tp"/>
    <w:rsid w:val="00BB74D4"/>
    <w:pPr>
      <w:tabs>
        <w:tab w:val="clear" w:pos="480"/>
        <w:tab w:val="left" w:pos="720"/>
      </w:tabs>
      <w:ind w:left="720"/>
    </w:pPr>
  </w:style>
  <w:style w:type="paragraph" w:customStyle="1" w:styleId="Lb2Tpf">
    <w:name w:val="Lb2Tpf"/>
    <w:basedOn w:val="Lb1Tpf"/>
    <w:rsid w:val="00BB74D4"/>
    <w:pPr>
      <w:tabs>
        <w:tab w:val="clear" w:pos="240"/>
        <w:tab w:val="left" w:pos="480"/>
      </w:tabs>
      <w:ind w:left="480"/>
    </w:pPr>
  </w:style>
  <w:style w:type="paragraph" w:customStyle="1" w:styleId="Lb3">
    <w:name w:val="Lb3"/>
    <w:basedOn w:val="Lb2"/>
    <w:rsid w:val="00BB74D4"/>
    <w:pPr>
      <w:tabs>
        <w:tab w:val="clear" w:pos="600"/>
        <w:tab w:val="clear" w:pos="660"/>
        <w:tab w:val="left" w:pos="900"/>
        <w:tab w:val="num" w:pos="960"/>
      </w:tabs>
      <w:ind w:left="900"/>
    </w:pPr>
  </w:style>
  <w:style w:type="paragraph" w:customStyle="1" w:styleId="LbP">
    <w:name w:val="LbP"/>
    <w:next w:val="Normal"/>
    <w:rsid w:val="00BB74D4"/>
    <w:pPr>
      <w:tabs>
        <w:tab w:val="num" w:pos="300"/>
      </w:tabs>
      <w:spacing w:after="100" w:line="240" w:lineRule="exact"/>
      <w:ind w:left="300" w:hanging="300"/>
    </w:pPr>
    <w:rPr>
      <w:sz w:val="21"/>
    </w:rPr>
  </w:style>
  <w:style w:type="paragraph" w:customStyle="1" w:styleId="Le">
    <w:name w:val="Le"/>
    <w:next w:val="Normal"/>
    <w:rsid w:val="00BB74D4"/>
    <w:pPr>
      <w:spacing w:line="160" w:lineRule="exact"/>
      <w:jc w:val="right"/>
    </w:pPr>
    <w:rPr>
      <w:sz w:val="16"/>
    </w:rPr>
  </w:style>
  <w:style w:type="paragraph" w:customStyle="1" w:styleId="Leh">
    <w:name w:val="Leh"/>
    <w:next w:val="Normal"/>
    <w:rsid w:val="00BB74D4"/>
    <w:pPr>
      <w:spacing w:line="80" w:lineRule="exact"/>
      <w:jc w:val="right"/>
    </w:pPr>
    <w:rPr>
      <w:sz w:val="12"/>
    </w:rPr>
  </w:style>
  <w:style w:type="paragraph" w:customStyle="1" w:styleId="Li">
    <w:name w:val="Li"/>
    <w:next w:val="Normal"/>
    <w:rsid w:val="00BB74D4"/>
    <w:pPr>
      <w:spacing w:after="180"/>
    </w:pPr>
    <w:rPr>
      <w:rFonts w:ascii="Arial Narrow" w:hAnsi="Arial Narrow"/>
      <w:b/>
      <w:sz w:val="28"/>
    </w:rPr>
  </w:style>
  <w:style w:type="character" w:styleId="Radnummer">
    <w:name w:val="line number"/>
    <w:basedOn w:val="Standardstycketeckensnitt"/>
    <w:rsid w:val="00BB74D4"/>
    <w:rPr>
      <w:rFonts w:ascii="Courier New" w:hAnsi="Courier New"/>
      <w:sz w:val="16"/>
    </w:rPr>
  </w:style>
  <w:style w:type="paragraph" w:customStyle="1" w:styleId="Line0">
    <w:name w:val="Line0"/>
    <w:rsid w:val="00BB74D4"/>
    <w:pPr>
      <w:tabs>
        <w:tab w:val="right" w:leader="underscore" w:pos="6740"/>
      </w:tabs>
      <w:spacing w:after="240" w:line="240" w:lineRule="exact"/>
      <w:ind w:left="-30"/>
    </w:pPr>
    <w:rPr>
      <w:sz w:val="21"/>
    </w:rPr>
  </w:style>
  <w:style w:type="paragraph" w:customStyle="1" w:styleId="Line1">
    <w:name w:val="Line1"/>
    <w:basedOn w:val="Line0"/>
    <w:rsid w:val="00BB74D4"/>
    <w:pPr>
      <w:ind w:left="300"/>
    </w:pPr>
  </w:style>
  <w:style w:type="paragraph" w:customStyle="1" w:styleId="Line2">
    <w:name w:val="Line2"/>
    <w:basedOn w:val="Line0"/>
    <w:rsid w:val="00BB74D4"/>
    <w:pPr>
      <w:ind w:left="600"/>
    </w:pPr>
  </w:style>
  <w:style w:type="paragraph" w:customStyle="1" w:styleId="Ln1">
    <w:name w:val="Ln1"/>
    <w:rsid w:val="00BB74D4"/>
    <w:pPr>
      <w:tabs>
        <w:tab w:val="left" w:pos="300"/>
        <w:tab w:val="num" w:pos="720"/>
      </w:tabs>
      <w:spacing w:after="100"/>
      <w:ind w:left="300" w:hanging="300"/>
    </w:pPr>
    <w:rPr>
      <w:sz w:val="21"/>
    </w:rPr>
  </w:style>
  <w:style w:type="paragraph" w:customStyle="1" w:styleId="Ln2">
    <w:name w:val="Ln2"/>
    <w:basedOn w:val="Ln1"/>
    <w:rsid w:val="00BB74D4"/>
    <w:pPr>
      <w:tabs>
        <w:tab w:val="clear" w:pos="300"/>
        <w:tab w:val="clear" w:pos="720"/>
        <w:tab w:val="left" w:pos="600"/>
        <w:tab w:val="num" w:pos="1020"/>
      </w:tabs>
      <w:ind w:left="600"/>
    </w:pPr>
  </w:style>
  <w:style w:type="paragraph" w:customStyle="1" w:styleId="Ln3">
    <w:name w:val="Ln3"/>
    <w:basedOn w:val="Ln2"/>
    <w:rsid w:val="00BB74D4"/>
    <w:pPr>
      <w:tabs>
        <w:tab w:val="clear" w:pos="600"/>
        <w:tab w:val="clear" w:pos="1020"/>
        <w:tab w:val="left" w:pos="900"/>
        <w:tab w:val="num" w:pos="1680"/>
      </w:tabs>
      <w:ind w:left="900"/>
    </w:pPr>
  </w:style>
  <w:style w:type="paragraph" w:customStyle="1" w:styleId="Lp1">
    <w:name w:val="Lp1"/>
    <w:rsid w:val="00BB74D4"/>
    <w:pPr>
      <w:spacing w:after="100" w:line="240" w:lineRule="exact"/>
      <w:ind w:left="300"/>
    </w:pPr>
    <w:rPr>
      <w:sz w:val="21"/>
    </w:rPr>
  </w:style>
  <w:style w:type="paragraph" w:customStyle="1" w:styleId="Lp2">
    <w:name w:val="Lp2"/>
    <w:basedOn w:val="Lp1"/>
    <w:rsid w:val="00BB74D4"/>
    <w:pPr>
      <w:ind w:left="600"/>
    </w:pPr>
  </w:style>
  <w:style w:type="paragraph" w:customStyle="1" w:styleId="Lp3">
    <w:name w:val="Lp3"/>
    <w:basedOn w:val="Lp1"/>
    <w:rsid w:val="00BB74D4"/>
    <w:pPr>
      <w:ind w:left="900"/>
    </w:pPr>
  </w:style>
  <w:style w:type="paragraph" w:customStyle="1" w:styleId="Lp4">
    <w:name w:val="Lp4"/>
    <w:basedOn w:val="Lp1"/>
    <w:rsid w:val="00BB74D4"/>
    <w:pPr>
      <w:ind w:left="1200"/>
    </w:pPr>
  </w:style>
  <w:style w:type="paragraph" w:customStyle="1" w:styleId="Lp5">
    <w:name w:val="Lp5"/>
    <w:basedOn w:val="Lp1"/>
    <w:rsid w:val="00BB74D4"/>
    <w:pPr>
      <w:ind w:left="1500"/>
    </w:pPr>
  </w:style>
  <w:style w:type="paragraph" w:customStyle="1" w:styleId="Mp">
    <w:name w:val="Mp"/>
    <w:next w:val="Normal"/>
    <w:rsid w:val="00BB74D4"/>
    <w:pPr>
      <w:keepNext/>
      <w:keepLines/>
      <w:framePr w:w="2040" w:hSpace="240" w:vSpace="240" w:wrap="around" w:vAnchor="text" w:hAnchor="page" w:y="2"/>
      <w:spacing w:line="220" w:lineRule="exact"/>
    </w:pPr>
    <w:rPr>
      <w:rFonts w:ascii="Arial Narrow" w:hAnsi="Arial Narrow"/>
      <w:sz w:val="19"/>
    </w:rPr>
  </w:style>
  <w:style w:type="paragraph" w:customStyle="1" w:styleId="Ne">
    <w:name w:val="Ne"/>
    <w:next w:val="Normal"/>
    <w:rsid w:val="00BB74D4"/>
    <w:pPr>
      <w:pBdr>
        <w:top w:val="single" w:sz="6" w:space="1" w:color="auto"/>
      </w:pBdr>
      <w:spacing w:after="60" w:line="140" w:lineRule="exact"/>
      <w:ind w:left="20"/>
    </w:pPr>
    <w:rPr>
      <w:color w:val="FFFFFF"/>
      <w:sz w:val="12"/>
    </w:rPr>
  </w:style>
  <w:style w:type="paragraph" w:customStyle="1" w:styleId="Nei">
    <w:name w:val="Nei"/>
    <w:basedOn w:val="Ne"/>
    <w:next w:val="Normal"/>
    <w:rsid w:val="00BB74D4"/>
    <w:pPr>
      <w:ind w:left="300"/>
    </w:pPr>
  </w:style>
  <w:style w:type="paragraph" w:customStyle="1" w:styleId="Nh">
    <w:name w:val="Nh"/>
    <w:next w:val="Normal"/>
    <w:rsid w:val="00BB74D4"/>
    <w:pPr>
      <w:keepNext/>
      <w:keepLines/>
      <w:framePr w:h="270" w:hRule="exact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hAnsi="Arial Narrow"/>
      <w:b/>
      <w:sz w:val="21"/>
    </w:rPr>
  </w:style>
  <w:style w:type="paragraph" w:customStyle="1" w:styleId="Nhi">
    <w:name w:val="Nhi"/>
    <w:basedOn w:val="Nh"/>
    <w:next w:val="Normal"/>
    <w:rsid w:val="00BB74D4"/>
    <w:pPr>
      <w:framePr w:wrap="around" w:x="301"/>
      <w:ind w:left="0"/>
    </w:pPr>
  </w:style>
  <w:style w:type="paragraph" w:styleId="Normaltindrag">
    <w:name w:val="Normal Indent"/>
    <w:basedOn w:val="Normal"/>
    <w:rsid w:val="00BB74D4"/>
    <w:pPr>
      <w:ind w:left="300"/>
    </w:pPr>
  </w:style>
  <w:style w:type="paragraph" w:customStyle="1" w:styleId="Np1">
    <w:name w:val="Np1"/>
    <w:next w:val="Ne"/>
    <w:rsid w:val="00BB74D4"/>
    <w:pPr>
      <w:keepNext/>
      <w:spacing w:before="40" w:after="100" w:line="240" w:lineRule="exact"/>
    </w:pPr>
    <w:rPr>
      <w:sz w:val="21"/>
    </w:rPr>
  </w:style>
  <w:style w:type="paragraph" w:customStyle="1" w:styleId="Np1i">
    <w:name w:val="Np1i"/>
    <w:basedOn w:val="Np1"/>
    <w:next w:val="Nei"/>
    <w:rsid w:val="00BB74D4"/>
    <w:pPr>
      <w:ind w:left="300" w:hanging="300"/>
    </w:pPr>
  </w:style>
  <w:style w:type="paragraph" w:customStyle="1" w:styleId="Np2">
    <w:name w:val="Np2"/>
    <w:basedOn w:val="Np1"/>
    <w:next w:val="Ne"/>
    <w:rsid w:val="00BB74D4"/>
    <w:pPr>
      <w:spacing w:before="0"/>
    </w:pPr>
  </w:style>
  <w:style w:type="paragraph" w:customStyle="1" w:styleId="Np2i">
    <w:name w:val="Np2i"/>
    <w:basedOn w:val="Np2"/>
    <w:next w:val="Nei"/>
    <w:rsid w:val="00BB74D4"/>
    <w:pPr>
      <w:ind w:left="300"/>
    </w:pPr>
  </w:style>
  <w:style w:type="paragraph" w:customStyle="1" w:styleId="Ns">
    <w:name w:val="Ns"/>
    <w:next w:val="Nh"/>
    <w:rsid w:val="00BB74D4"/>
    <w:pPr>
      <w:keepNext/>
      <w:keepLines/>
      <w:pBdr>
        <w:bottom w:val="sing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Nsi">
    <w:name w:val="Nsi"/>
    <w:basedOn w:val="Ns"/>
    <w:next w:val="Nhi"/>
    <w:rsid w:val="00BB74D4"/>
    <w:pPr>
      <w:ind w:left="300"/>
    </w:pPr>
  </w:style>
  <w:style w:type="character" w:styleId="Sidnummer">
    <w:name w:val="page number"/>
    <w:basedOn w:val="Standardstycketeckensnitt"/>
    <w:rsid w:val="00BB74D4"/>
  </w:style>
  <w:style w:type="paragraph" w:customStyle="1" w:styleId="PgN">
    <w:name w:val="PgN"/>
    <w:basedOn w:val="Rubrik6"/>
    <w:next w:val="Normal"/>
    <w:rsid w:val="00BB74D4"/>
    <w:pPr>
      <w:framePr w:w="2071" w:hSpace="180" w:vSpace="180" w:wrap="around" w:x="-2279"/>
      <w:spacing w:before="50" w:line="460" w:lineRule="exact"/>
    </w:pPr>
    <w:rPr>
      <w:b w:val="0"/>
      <w:sz w:val="24"/>
    </w:rPr>
  </w:style>
  <w:style w:type="paragraph" w:customStyle="1" w:styleId="Proch1">
    <w:name w:val="Proch1"/>
    <w:next w:val="Ln1"/>
    <w:rsid w:val="00BB74D4"/>
    <w:pPr>
      <w:tabs>
        <w:tab w:val="left" w:pos="300"/>
        <w:tab w:val="num" w:pos="360"/>
      </w:tabs>
      <w:spacing w:before="60" w:after="100" w:line="280" w:lineRule="exact"/>
      <w:ind w:left="300" w:hanging="300"/>
    </w:pPr>
    <w:rPr>
      <w:b/>
      <w:sz w:val="21"/>
    </w:rPr>
  </w:style>
  <w:style w:type="paragraph" w:customStyle="1" w:styleId="Proch2">
    <w:name w:val="Proch2"/>
    <w:basedOn w:val="Proch1"/>
    <w:next w:val="Ln2"/>
    <w:rsid w:val="00BB74D4"/>
    <w:pPr>
      <w:tabs>
        <w:tab w:val="clear" w:pos="300"/>
        <w:tab w:val="clear" w:pos="360"/>
        <w:tab w:val="left" w:pos="600"/>
        <w:tab w:val="num" w:pos="660"/>
      </w:tabs>
      <w:ind w:left="600"/>
    </w:pPr>
  </w:style>
  <w:style w:type="paragraph" w:customStyle="1" w:styleId="Procp">
    <w:name w:val="Procp"/>
    <w:next w:val="Normal"/>
    <w:rsid w:val="00BB74D4"/>
    <w:pPr>
      <w:spacing w:after="100" w:line="240" w:lineRule="exact"/>
    </w:pPr>
    <w:rPr>
      <w:sz w:val="21"/>
    </w:rPr>
  </w:style>
  <w:style w:type="paragraph" w:customStyle="1" w:styleId="Procp2">
    <w:name w:val="Procp2"/>
    <w:basedOn w:val="Procp"/>
    <w:next w:val="Normal"/>
    <w:rsid w:val="00BB74D4"/>
    <w:pPr>
      <w:ind w:left="300"/>
    </w:pPr>
  </w:style>
  <w:style w:type="paragraph" w:customStyle="1" w:styleId="Rh1">
    <w:name w:val="Rh1"/>
    <w:next w:val="Normal"/>
    <w:rsid w:val="00BB74D4"/>
    <w:pPr>
      <w:keepNext/>
      <w:keepLines/>
      <w:tabs>
        <w:tab w:val="left" w:pos="0"/>
      </w:tabs>
      <w:spacing w:after="180" w:line="440" w:lineRule="exact"/>
      <w:ind w:left="-1800"/>
    </w:pPr>
    <w:rPr>
      <w:rFonts w:ascii="Arial Narrow" w:hAnsi="Arial Narrow"/>
      <w:b/>
      <w:sz w:val="40"/>
    </w:rPr>
  </w:style>
  <w:style w:type="paragraph" w:customStyle="1" w:styleId="Rmh">
    <w:name w:val="Rmh"/>
    <w:next w:val="Normal"/>
    <w:rsid w:val="00BB74D4"/>
    <w:pPr>
      <w:framePr w:w="2040" w:hSpace="240" w:vSpace="240" w:wrap="around" w:vAnchor="text" w:hAnchor="page" w:y="2"/>
      <w:spacing w:line="220" w:lineRule="exact"/>
    </w:pPr>
    <w:rPr>
      <w:rFonts w:ascii="Arial Narrow" w:hAnsi="Arial Narrow"/>
      <w:b/>
      <w:sz w:val="21"/>
    </w:rPr>
  </w:style>
  <w:style w:type="paragraph" w:customStyle="1" w:styleId="Rq">
    <w:name w:val="Rq"/>
    <w:basedOn w:val="Rubrik5"/>
    <w:next w:val="Normal"/>
    <w:rsid w:val="00BB74D4"/>
    <w:pPr>
      <w:spacing w:after="120" w:line="440" w:lineRule="exact"/>
    </w:pPr>
    <w:rPr>
      <w:sz w:val="28"/>
    </w:rPr>
  </w:style>
  <w:style w:type="paragraph" w:customStyle="1" w:styleId="Rule">
    <w:name w:val="Rule"/>
    <w:next w:val="Normal"/>
    <w:link w:val="RuleChar"/>
    <w:rsid w:val="00BB74D4"/>
    <w:pPr>
      <w:pBdr>
        <w:bottom w:val="single" w:sz="6" w:space="0" w:color="auto"/>
      </w:pBdr>
      <w:spacing w:after="340" w:line="120" w:lineRule="exact"/>
      <w:ind w:left="-2280"/>
    </w:pPr>
    <w:rPr>
      <w:color w:val="FFFFFF"/>
      <w:sz w:val="8"/>
    </w:rPr>
  </w:style>
  <w:style w:type="paragraph" w:customStyle="1" w:styleId="Sbre">
    <w:name w:val="Sbre"/>
    <w:next w:val="Normal"/>
    <w:rsid w:val="00BB74D4"/>
    <w:pPr>
      <w:spacing w:line="300" w:lineRule="exact"/>
      <w:ind w:left="-240"/>
    </w:pPr>
    <w:rPr>
      <w:sz w:val="16"/>
    </w:rPr>
  </w:style>
  <w:style w:type="paragraph" w:customStyle="1" w:styleId="Sbrh">
    <w:name w:val="Sbrh"/>
    <w:next w:val="Normal"/>
    <w:rsid w:val="00BB74D4"/>
    <w:pPr>
      <w:keepNext/>
      <w:keepLines/>
      <w:spacing w:before="40" w:after="40" w:line="280" w:lineRule="exact"/>
      <w:ind w:left="300" w:right="300"/>
    </w:pPr>
    <w:rPr>
      <w:rFonts w:ascii="Arial Narrow" w:hAnsi="Arial Narrow"/>
      <w:b/>
      <w:sz w:val="24"/>
    </w:rPr>
  </w:style>
  <w:style w:type="paragraph" w:customStyle="1" w:styleId="Sbrh2">
    <w:name w:val="Sbrh2"/>
    <w:basedOn w:val="Sbrh"/>
    <w:next w:val="Normal"/>
    <w:rsid w:val="00BB74D4"/>
    <w:pPr>
      <w:spacing w:line="240" w:lineRule="exact"/>
    </w:pPr>
    <w:rPr>
      <w:sz w:val="21"/>
    </w:rPr>
  </w:style>
  <w:style w:type="paragraph" w:customStyle="1" w:styleId="Sbrs">
    <w:name w:val="Sbrs"/>
    <w:basedOn w:val="Sbre"/>
    <w:next w:val="Sbrh"/>
    <w:rsid w:val="00BB74D4"/>
    <w:pPr>
      <w:keepNext/>
      <w:spacing w:line="100" w:lineRule="exact"/>
    </w:pPr>
  </w:style>
  <w:style w:type="paragraph" w:customStyle="1" w:styleId="Syn">
    <w:name w:val="Syn"/>
    <w:basedOn w:val="Normal"/>
    <w:rsid w:val="00BB74D4"/>
    <w:pPr>
      <w:tabs>
        <w:tab w:val="left" w:pos="280"/>
        <w:tab w:val="left" w:pos="560"/>
        <w:tab w:val="left" w:pos="840"/>
        <w:tab w:val="left" w:pos="1120"/>
        <w:tab w:val="left" w:pos="1400"/>
        <w:tab w:val="left" w:pos="1680"/>
        <w:tab w:val="left" w:pos="1960"/>
        <w:tab w:val="left" w:pos="2240"/>
        <w:tab w:val="left" w:pos="2520"/>
        <w:tab w:val="left" w:pos="2800"/>
        <w:tab w:val="left" w:pos="3080"/>
        <w:tab w:val="left" w:pos="3360"/>
        <w:tab w:val="left" w:pos="3640"/>
        <w:tab w:val="left" w:pos="3920"/>
        <w:tab w:val="left" w:pos="4200"/>
        <w:tab w:val="left" w:pos="4480"/>
        <w:tab w:val="left" w:pos="4760"/>
        <w:tab w:val="left" w:pos="5040"/>
        <w:tab w:val="left" w:pos="5320"/>
      </w:tabs>
      <w:ind w:left="140" w:hanging="140"/>
    </w:pPr>
  </w:style>
  <w:style w:type="paragraph" w:customStyle="1" w:styleId="Synw">
    <w:name w:val="Synw"/>
    <w:basedOn w:val="Syn"/>
    <w:rsid w:val="00BB74D4"/>
    <w:pPr>
      <w:tabs>
        <w:tab w:val="left" w:pos="-1400"/>
        <w:tab w:val="left" w:pos="-1120"/>
        <w:tab w:val="left" w:pos="-840"/>
        <w:tab w:val="left" w:pos="-560"/>
        <w:tab w:val="left" w:pos="-280"/>
        <w:tab w:val="left" w:pos="0"/>
      </w:tabs>
      <w:ind w:left="-1660"/>
    </w:pPr>
  </w:style>
  <w:style w:type="paragraph" w:customStyle="1" w:styleId="Te">
    <w:name w:val="Te"/>
    <w:next w:val="Normal"/>
    <w:rsid w:val="00BB74D4"/>
    <w:pPr>
      <w:pBdr>
        <w:top w:val="single" w:sz="6" w:space="1" w:color="auto"/>
      </w:pBdr>
      <w:spacing w:before="80" w:after="120" w:line="160" w:lineRule="exact"/>
      <w:ind w:left="20" w:right="-20"/>
      <w:jc w:val="right"/>
    </w:pPr>
    <w:rPr>
      <w:sz w:val="16"/>
    </w:rPr>
  </w:style>
  <w:style w:type="paragraph" w:customStyle="1" w:styleId="Teh">
    <w:name w:val="Teh"/>
    <w:next w:val="Normal"/>
    <w:rsid w:val="00BB74D4"/>
    <w:pPr>
      <w:keepLines/>
      <w:spacing w:line="80" w:lineRule="exact"/>
      <w:jc w:val="right"/>
    </w:pPr>
    <w:rPr>
      <w:sz w:val="21"/>
    </w:rPr>
  </w:style>
  <w:style w:type="paragraph" w:customStyle="1" w:styleId="Tei">
    <w:name w:val="Tei"/>
    <w:basedOn w:val="Te"/>
    <w:next w:val="Normal"/>
    <w:rsid w:val="00BB74D4"/>
    <w:pPr>
      <w:ind w:left="300"/>
    </w:pPr>
  </w:style>
  <w:style w:type="paragraph" w:customStyle="1" w:styleId="Term1">
    <w:name w:val="Term1"/>
    <w:next w:val="Normal"/>
    <w:rsid w:val="00BB74D4"/>
    <w:pPr>
      <w:spacing w:line="240" w:lineRule="exact"/>
    </w:pPr>
    <w:rPr>
      <w:sz w:val="21"/>
    </w:rPr>
  </w:style>
  <w:style w:type="paragraph" w:customStyle="1" w:styleId="Term2">
    <w:name w:val="Term2"/>
    <w:basedOn w:val="Term1"/>
    <w:next w:val="Normal"/>
    <w:rsid w:val="00BB74D4"/>
    <w:pPr>
      <w:ind w:left="300"/>
    </w:pPr>
  </w:style>
  <w:style w:type="paragraph" w:customStyle="1" w:styleId="Tes">
    <w:name w:val="Tes"/>
    <w:next w:val="Normal"/>
    <w:rsid w:val="00BB74D4"/>
    <w:pPr>
      <w:spacing w:line="160" w:lineRule="exact"/>
      <w:jc w:val="right"/>
    </w:pPr>
    <w:rPr>
      <w:sz w:val="12"/>
    </w:rPr>
  </w:style>
  <w:style w:type="paragraph" w:customStyle="1" w:styleId="Tew">
    <w:name w:val="Tew"/>
    <w:basedOn w:val="Te"/>
    <w:next w:val="Normal"/>
    <w:rsid w:val="00BB74D4"/>
    <w:pPr>
      <w:ind w:left="-2280"/>
    </w:pPr>
  </w:style>
  <w:style w:type="paragraph" w:customStyle="1" w:styleId="Texf">
    <w:name w:val="Texf"/>
    <w:basedOn w:val="Ex"/>
    <w:rsid w:val="00BB74D4"/>
  </w:style>
  <w:style w:type="paragraph" w:customStyle="1" w:styleId="Tex">
    <w:name w:val="Tex"/>
    <w:basedOn w:val="Texf"/>
    <w:rsid w:val="00BB74D4"/>
    <w:pPr>
      <w:ind w:left="240"/>
    </w:pPr>
  </w:style>
  <w:style w:type="paragraph" w:customStyle="1" w:styleId="TexC">
    <w:name w:val="TexC"/>
    <w:basedOn w:val="Tex"/>
    <w:rsid w:val="00BB74D4"/>
    <w:rPr>
      <w:rFonts w:ascii="Lucida Console" w:hAnsi="Lucida Console"/>
    </w:rPr>
  </w:style>
  <w:style w:type="paragraph" w:customStyle="1" w:styleId="TexCf">
    <w:name w:val="TexCf"/>
    <w:basedOn w:val="Texf"/>
    <w:rsid w:val="00BB74D4"/>
    <w:rPr>
      <w:rFonts w:ascii="Lucida Console" w:hAnsi="Lucida Console"/>
    </w:rPr>
  </w:style>
  <w:style w:type="paragraph" w:customStyle="1" w:styleId="Tf">
    <w:name w:val="Tf"/>
    <w:rsid w:val="00BB74D4"/>
    <w:pPr>
      <w:spacing w:before="20" w:line="200" w:lineRule="exact"/>
      <w:ind w:left="120" w:hanging="120"/>
    </w:pPr>
    <w:rPr>
      <w:sz w:val="17"/>
    </w:rPr>
  </w:style>
  <w:style w:type="paragraph" w:customStyle="1" w:styleId="Th">
    <w:name w:val="Th"/>
    <w:rsid w:val="00BB74D4"/>
    <w:pPr>
      <w:keepNext/>
      <w:keepLines/>
      <w:spacing w:before="20" w:after="60" w:line="220" w:lineRule="exact"/>
      <w:ind w:left="240"/>
    </w:pPr>
    <w:rPr>
      <w:b/>
      <w:sz w:val="19"/>
    </w:rPr>
  </w:style>
  <w:style w:type="paragraph" w:customStyle="1" w:styleId="TheEnd">
    <w:name w:val="The End"/>
    <w:basedOn w:val="Normal"/>
    <w:rsid w:val="00BB74D4"/>
  </w:style>
  <w:style w:type="paragraph" w:customStyle="1" w:styleId="Thex">
    <w:name w:val="Thex"/>
    <w:basedOn w:val="Th"/>
    <w:rsid w:val="00BB74D4"/>
    <w:pPr>
      <w:numPr>
        <w:ilvl w:val="12"/>
      </w:numPr>
      <w:tabs>
        <w:tab w:val="left" w:pos="520"/>
        <w:tab w:val="left" w:pos="800"/>
      </w:tabs>
      <w:spacing w:before="0" w:after="0" w:line="240" w:lineRule="exact"/>
      <w:ind w:left="240"/>
    </w:pPr>
    <w:rPr>
      <w:rFonts w:ascii="Lucida Sans Typewriter" w:hAnsi="Lucida Sans Typewriter"/>
      <w:sz w:val="18"/>
    </w:rPr>
  </w:style>
  <w:style w:type="paragraph" w:customStyle="1" w:styleId="ThexC">
    <w:name w:val="ThexC"/>
    <w:basedOn w:val="Thex"/>
    <w:rsid w:val="00BB74D4"/>
    <w:rPr>
      <w:rFonts w:ascii="Lucida Console" w:hAnsi="Lucida Console"/>
    </w:rPr>
  </w:style>
  <w:style w:type="paragraph" w:customStyle="1" w:styleId="Thf">
    <w:name w:val="Thf"/>
    <w:basedOn w:val="Th"/>
    <w:rsid w:val="00BB74D4"/>
    <w:pPr>
      <w:ind w:left="0"/>
    </w:pPr>
  </w:style>
  <w:style w:type="paragraph" w:customStyle="1" w:styleId="Thfex">
    <w:name w:val="Thfex"/>
    <w:basedOn w:val="Thf"/>
    <w:rsid w:val="00BB74D4"/>
    <w:pPr>
      <w:numPr>
        <w:ilvl w:val="12"/>
      </w:numPr>
      <w:tabs>
        <w:tab w:val="left" w:pos="280"/>
        <w:tab w:val="left" w:pos="560"/>
      </w:tabs>
      <w:spacing w:before="0" w:after="0" w:line="240" w:lineRule="exact"/>
    </w:pPr>
    <w:rPr>
      <w:rFonts w:ascii="Lucida Sans Typewriter" w:hAnsi="Lucida Sans Typewriter"/>
      <w:sz w:val="18"/>
    </w:rPr>
  </w:style>
  <w:style w:type="paragraph" w:customStyle="1" w:styleId="ThfexC">
    <w:name w:val="ThfexC"/>
    <w:basedOn w:val="Thfex"/>
    <w:rsid w:val="00BB74D4"/>
    <w:rPr>
      <w:rFonts w:ascii="Lucida Console" w:hAnsi="Lucida Console"/>
    </w:rPr>
  </w:style>
  <w:style w:type="paragraph" w:customStyle="1" w:styleId="Thfi">
    <w:name w:val="Thfi"/>
    <w:basedOn w:val="Thf"/>
    <w:rsid w:val="00BB74D4"/>
  </w:style>
  <w:style w:type="paragraph" w:customStyle="1" w:styleId="Thfw">
    <w:name w:val="Thfw"/>
    <w:basedOn w:val="Thf"/>
    <w:rsid w:val="00BB74D4"/>
  </w:style>
  <w:style w:type="paragraph" w:customStyle="1" w:styleId="Thi">
    <w:name w:val="Thi"/>
    <w:basedOn w:val="Th"/>
    <w:rsid w:val="00BB74D4"/>
  </w:style>
  <w:style w:type="paragraph" w:customStyle="1" w:styleId="Thw">
    <w:name w:val="Thw"/>
    <w:basedOn w:val="Th"/>
    <w:rsid w:val="00BB74D4"/>
  </w:style>
  <w:style w:type="paragraph" w:styleId="Innehll1">
    <w:name w:val="toc 1"/>
    <w:semiHidden/>
    <w:rsid w:val="00BB74D4"/>
    <w:pPr>
      <w:tabs>
        <w:tab w:val="right" w:leader="dot" w:pos="6960"/>
      </w:tabs>
      <w:spacing w:after="40" w:line="240" w:lineRule="exact"/>
    </w:pPr>
    <w:rPr>
      <w:rFonts w:ascii="Arial Narrow" w:hAnsi="Arial Narrow"/>
      <w:b/>
      <w:sz w:val="24"/>
    </w:rPr>
  </w:style>
  <w:style w:type="paragraph" w:styleId="Innehll2">
    <w:name w:val="toc 2"/>
    <w:basedOn w:val="Innehll1"/>
    <w:semiHidden/>
    <w:rsid w:val="00BB74D4"/>
    <w:rPr>
      <w:rFonts w:ascii="Times New Roman" w:hAnsi="Times New Roman"/>
      <w:b w:val="0"/>
      <w:sz w:val="21"/>
    </w:rPr>
  </w:style>
  <w:style w:type="paragraph" w:styleId="Innehll3">
    <w:name w:val="toc 3"/>
    <w:basedOn w:val="Innehll2"/>
    <w:semiHidden/>
    <w:rsid w:val="00BB74D4"/>
    <w:pPr>
      <w:ind w:left="274"/>
    </w:pPr>
  </w:style>
  <w:style w:type="paragraph" w:styleId="Innehll4">
    <w:name w:val="toc 4"/>
    <w:basedOn w:val="Innehll3"/>
    <w:next w:val="Innehll5"/>
    <w:semiHidden/>
    <w:rsid w:val="00BB74D4"/>
    <w:pPr>
      <w:ind w:left="547"/>
    </w:pPr>
  </w:style>
  <w:style w:type="paragraph" w:styleId="Innehll5">
    <w:name w:val="toc 5"/>
    <w:basedOn w:val="Innehll1"/>
    <w:semiHidden/>
    <w:rsid w:val="00BB74D4"/>
    <w:pPr>
      <w:spacing w:line="280" w:lineRule="exact"/>
      <w:ind w:left="821"/>
    </w:pPr>
    <w:rPr>
      <w:rFonts w:ascii="Times New Roman" w:hAnsi="Times New Roman"/>
      <w:b w:val="0"/>
      <w:sz w:val="21"/>
    </w:rPr>
  </w:style>
  <w:style w:type="paragraph" w:styleId="Innehll6">
    <w:name w:val="toc 6"/>
    <w:basedOn w:val="Innehll5"/>
    <w:next w:val="Normal"/>
    <w:semiHidden/>
    <w:rsid w:val="00BB74D4"/>
    <w:pPr>
      <w:ind w:left="1094"/>
    </w:pPr>
  </w:style>
  <w:style w:type="paragraph" w:customStyle="1" w:styleId="Tpex">
    <w:name w:val="Tpex"/>
    <w:basedOn w:val="Tp"/>
    <w:rsid w:val="00BB74D4"/>
    <w:pPr>
      <w:numPr>
        <w:ilvl w:val="12"/>
      </w:numPr>
      <w:tabs>
        <w:tab w:val="clear" w:pos="540"/>
        <w:tab w:val="left" w:pos="520"/>
        <w:tab w:val="left" w:pos="800"/>
      </w:tabs>
      <w:spacing w:before="0" w:after="0"/>
      <w:ind w:left="240"/>
    </w:pPr>
    <w:rPr>
      <w:rFonts w:ascii="Lucida Sans Typewriter" w:hAnsi="Lucida Sans Typewriter"/>
      <w:sz w:val="18"/>
    </w:rPr>
  </w:style>
  <w:style w:type="paragraph" w:customStyle="1" w:styleId="TpexC">
    <w:name w:val="TpexC"/>
    <w:basedOn w:val="Tpex"/>
    <w:rsid w:val="00BB74D4"/>
    <w:rPr>
      <w:rFonts w:ascii="Lucida Console" w:hAnsi="Lucida Console"/>
    </w:rPr>
  </w:style>
  <w:style w:type="paragraph" w:customStyle="1" w:styleId="Tpf">
    <w:name w:val="Tpf"/>
    <w:basedOn w:val="Tp"/>
    <w:rsid w:val="00BB74D4"/>
    <w:pPr>
      <w:tabs>
        <w:tab w:val="left" w:pos="300"/>
      </w:tabs>
      <w:ind w:left="0"/>
    </w:pPr>
  </w:style>
  <w:style w:type="paragraph" w:customStyle="1" w:styleId="Tpfex">
    <w:name w:val="Tpfex"/>
    <w:basedOn w:val="Tpf"/>
    <w:rsid w:val="00BB74D4"/>
    <w:pPr>
      <w:numPr>
        <w:ilvl w:val="12"/>
      </w:numPr>
      <w:tabs>
        <w:tab w:val="clear" w:pos="300"/>
        <w:tab w:val="clear" w:pos="540"/>
        <w:tab w:val="left" w:pos="280"/>
        <w:tab w:val="left" w:pos="560"/>
      </w:tabs>
      <w:spacing w:before="0" w:after="0"/>
    </w:pPr>
    <w:rPr>
      <w:rFonts w:ascii="Lucida Sans Typewriter" w:hAnsi="Lucida Sans Typewriter"/>
      <w:sz w:val="18"/>
    </w:rPr>
  </w:style>
  <w:style w:type="paragraph" w:customStyle="1" w:styleId="TpfexC">
    <w:name w:val="TpfexC"/>
    <w:basedOn w:val="Tpfex"/>
    <w:rsid w:val="00BB74D4"/>
    <w:rPr>
      <w:rFonts w:ascii="Lucida Console" w:hAnsi="Lucida Console"/>
    </w:rPr>
  </w:style>
  <w:style w:type="paragraph" w:customStyle="1" w:styleId="Tpfi">
    <w:name w:val="Tpfi"/>
    <w:basedOn w:val="Tpf"/>
    <w:rsid w:val="00BB74D4"/>
  </w:style>
  <w:style w:type="paragraph" w:customStyle="1" w:styleId="Tpfw">
    <w:name w:val="Tpfw"/>
    <w:basedOn w:val="Tpf"/>
    <w:rsid w:val="00BB74D4"/>
  </w:style>
  <w:style w:type="paragraph" w:customStyle="1" w:styleId="Tpi">
    <w:name w:val="Tpi"/>
    <w:basedOn w:val="Tp"/>
    <w:rsid w:val="00BB74D4"/>
  </w:style>
  <w:style w:type="paragraph" w:customStyle="1" w:styleId="Tpr">
    <w:name w:val="Tpr"/>
    <w:basedOn w:val="Tp"/>
    <w:rsid w:val="00BB74D4"/>
    <w:pPr>
      <w:jc w:val="right"/>
    </w:pPr>
  </w:style>
  <w:style w:type="paragraph" w:customStyle="1" w:styleId="Tpw">
    <w:name w:val="Tpw"/>
    <w:basedOn w:val="Tp"/>
    <w:rsid w:val="00BB74D4"/>
  </w:style>
  <w:style w:type="paragraph" w:customStyle="1" w:styleId="Tr">
    <w:name w:val="Tr"/>
    <w:next w:val="Normal"/>
    <w:rsid w:val="00BB74D4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Tri">
    <w:name w:val="Tri"/>
    <w:basedOn w:val="Tr"/>
    <w:rsid w:val="00BB74D4"/>
  </w:style>
  <w:style w:type="paragraph" w:customStyle="1" w:styleId="Trw">
    <w:name w:val="Trw"/>
    <w:basedOn w:val="Tr"/>
    <w:rsid w:val="00BB74D4"/>
  </w:style>
  <w:style w:type="paragraph" w:customStyle="1" w:styleId="Tsyn">
    <w:name w:val="Tsyn"/>
    <w:basedOn w:val="Syn"/>
    <w:rsid w:val="00BB74D4"/>
    <w:pPr>
      <w:keepNext/>
      <w:keepLines/>
      <w:spacing w:after="60" w:line="220" w:lineRule="exact"/>
    </w:pPr>
    <w:rPr>
      <w:sz w:val="19"/>
    </w:rPr>
  </w:style>
  <w:style w:type="paragraph" w:customStyle="1" w:styleId="Tt">
    <w:name w:val="Tt"/>
    <w:basedOn w:val="Th"/>
    <w:next w:val="Th"/>
    <w:rsid w:val="00BB74D4"/>
    <w:pPr>
      <w:tabs>
        <w:tab w:val="left" w:pos="270"/>
      </w:tabs>
      <w:spacing w:before="0"/>
      <w:ind w:left="0"/>
    </w:pPr>
  </w:style>
  <w:style w:type="paragraph" w:customStyle="1" w:styleId="Tti">
    <w:name w:val="Tti"/>
    <w:basedOn w:val="Tt"/>
    <w:next w:val="Thi"/>
    <w:rsid w:val="00BB74D4"/>
    <w:pPr>
      <w:ind w:left="300"/>
    </w:pPr>
  </w:style>
  <w:style w:type="paragraph" w:customStyle="1" w:styleId="Ttw">
    <w:name w:val="Ttw"/>
    <w:basedOn w:val="Tt"/>
    <w:next w:val="Thw"/>
    <w:rsid w:val="00BB74D4"/>
    <w:pPr>
      <w:ind w:left="-2280"/>
    </w:pPr>
  </w:style>
  <w:style w:type="paragraph" w:customStyle="1" w:styleId="We">
    <w:name w:val="We"/>
    <w:next w:val="Normal"/>
    <w:rsid w:val="00BB74D4"/>
    <w:pPr>
      <w:pBdr>
        <w:top w:val="double" w:sz="6" w:space="1" w:color="auto"/>
      </w:pBdr>
      <w:spacing w:line="140" w:lineRule="exact"/>
      <w:ind w:left="20"/>
    </w:pPr>
    <w:rPr>
      <w:color w:val="FFFFFF"/>
      <w:sz w:val="12"/>
    </w:rPr>
  </w:style>
  <w:style w:type="paragraph" w:customStyle="1" w:styleId="Wei">
    <w:name w:val="Wei"/>
    <w:basedOn w:val="We"/>
    <w:next w:val="Normal"/>
    <w:rsid w:val="00BB74D4"/>
    <w:pPr>
      <w:ind w:left="300"/>
    </w:pPr>
  </w:style>
  <w:style w:type="paragraph" w:customStyle="1" w:styleId="Wh">
    <w:name w:val="Wh"/>
    <w:basedOn w:val="Nh"/>
    <w:next w:val="Np1"/>
    <w:rsid w:val="00BB74D4"/>
    <w:pPr>
      <w:framePr w:wrap="around"/>
    </w:pPr>
  </w:style>
  <w:style w:type="paragraph" w:customStyle="1" w:styleId="Whi">
    <w:name w:val="Whi"/>
    <w:basedOn w:val="Nhi"/>
    <w:next w:val="Np1i"/>
    <w:rsid w:val="00BB74D4"/>
    <w:pPr>
      <w:framePr w:wrap="around"/>
    </w:pPr>
  </w:style>
  <w:style w:type="paragraph" w:customStyle="1" w:styleId="WhiteText">
    <w:name w:val="White Text"/>
    <w:basedOn w:val="Normal"/>
    <w:rsid w:val="00BB74D4"/>
    <w:rPr>
      <w:color w:val="FFFFFF"/>
    </w:rPr>
  </w:style>
  <w:style w:type="paragraph" w:customStyle="1" w:styleId="Wm">
    <w:name w:val="Wm"/>
    <w:basedOn w:val="Normal"/>
    <w:rsid w:val="00BB74D4"/>
    <w:pPr>
      <w:framePr w:hSpace="180" w:vSpace="180" w:wrap="around" w:vAnchor="page" w:hAnchor="page" w:x="3601" w:y="9361"/>
      <w:spacing w:line="240" w:lineRule="auto"/>
    </w:pPr>
  </w:style>
  <w:style w:type="paragraph" w:customStyle="1" w:styleId="Ws">
    <w:name w:val="Ws"/>
    <w:next w:val="Wh"/>
    <w:rsid w:val="00BB74D4"/>
    <w:pPr>
      <w:keepNext/>
      <w:keepLines/>
      <w:pBdr>
        <w:bottom w:val="doub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Wsi">
    <w:name w:val="Wsi"/>
    <w:basedOn w:val="Ws"/>
    <w:next w:val="Whi"/>
    <w:rsid w:val="00BB74D4"/>
    <w:pPr>
      <w:ind w:left="300"/>
    </w:pPr>
  </w:style>
  <w:style w:type="paragraph" w:customStyle="1" w:styleId="ModuleTitle">
    <w:name w:val="ModuleTitle"/>
    <w:basedOn w:val="Normal"/>
    <w:link w:val="ModuleTitleChar"/>
    <w:rsid w:val="00BB74D4"/>
    <w:pPr>
      <w:framePr w:w="6494" w:wrap="around" w:vAnchor="page" w:hAnchor="page" w:x="5185" w:y="4033"/>
      <w:spacing w:line="240" w:lineRule="atLeast"/>
    </w:pPr>
    <w:rPr>
      <w:rFonts w:ascii="Arial" w:hAnsi="Arial"/>
      <w:sz w:val="60"/>
    </w:rPr>
  </w:style>
  <w:style w:type="paragraph" w:customStyle="1" w:styleId="CopyrightText">
    <w:name w:val="CopyrightText"/>
    <w:basedOn w:val="Normal"/>
    <w:rsid w:val="00BB74D4"/>
    <w:pPr>
      <w:spacing w:after="0" w:line="200" w:lineRule="exact"/>
    </w:pPr>
    <w:rPr>
      <w:sz w:val="17"/>
    </w:rPr>
  </w:style>
  <w:style w:type="paragraph" w:customStyle="1" w:styleId="Dn">
    <w:name w:val="Dn"/>
    <w:basedOn w:val="Normal"/>
    <w:rsid w:val="00BB74D4"/>
    <w:pPr>
      <w:keepNext/>
      <w:framePr w:wrap="notBeside" w:hAnchor="margin" w:yAlign="bottom"/>
      <w:tabs>
        <w:tab w:val="left" w:pos="1120"/>
      </w:tabs>
      <w:spacing w:after="0" w:line="200" w:lineRule="exact"/>
    </w:pPr>
    <w:rPr>
      <w:sz w:val="17"/>
    </w:rPr>
  </w:style>
  <w:style w:type="paragraph" w:customStyle="1" w:styleId="ArtInFrame">
    <w:name w:val="ArtInFrame"/>
    <w:basedOn w:val="Art"/>
    <w:rsid w:val="00BB74D4"/>
    <w:pPr>
      <w:framePr w:hSpace="180" w:vSpace="180" w:wrap="around" w:vAnchor="page" w:hAnchor="page" w:x="577" w:y="9073"/>
    </w:pPr>
    <w:rPr>
      <w:vanish/>
    </w:rPr>
  </w:style>
  <w:style w:type="paragraph" w:customStyle="1" w:styleId="NormalInFrame">
    <w:name w:val="NormalInFrame"/>
    <w:basedOn w:val="Normal"/>
    <w:rsid w:val="00BB74D4"/>
    <w:pPr>
      <w:framePr w:hSpace="180" w:vSpace="180" w:wrap="around" w:vAnchor="page" w:hAnchor="page" w:x="577" w:y="9073" w:anchorLock="1"/>
    </w:pPr>
    <w:rPr>
      <w:vanish/>
      <w:color w:val="FF0000"/>
    </w:rPr>
  </w:style>
  <w:style w:type="paragraph" w:customStyle="1" w:styleId="rd">
    <w:name w:val="rd"/>
    <w:basedOn w:val="Normal"/>
    <w:rsid w:val="00BB74D4"/>
    <w:pPr>
      <w:spacing w:after="40" w:line="200" w:lineRule="exact"/>
    </w:pPr>
    <w:rPr>
      <w:rFonts w:ascii="Arial Narrow" w:hAnsi="Arial Narrow"/>
      <w:caps/>
      <w:vanish/>
      <w:color w:val="800000"/>
    </w:rPr>
  </w:style>
  <w:style w:type="paragraph" w:customStyle="1" w:styleId="MTOC2">
    <w:name w:val="MTOC 2"/>
    <w:rsid w:val="00BB74D4"/>
    <w:pPr>
      <w:framePr w:w="4230" w:h="5617" w:hSpace="187" w:wrap="around" w:vAnchor="page" w:hAnchor="page" w:x="1279" w:y="6769" w:anchorLock="1"/>
      <w:tabs>
        <w:tab w:val="right" w:pos="4230"/>
      </w:tabs>
      <w:spacing w:after="40" w:line="240" w:lineRule="exact"/>
    </w:pPr>
    <w:rPr>
      <w:rFonts w:ascii="Verdana" w:hAnsi="Verdana"/>
      <w:noProof/>
      <w:sz w:val="18"/>
    </w:rPr>
  </w:style>
  <w:style w:type="paragraph" w:customStyle="1" w:styleId="Ih">
    <w:name w:val="Ih"/>
    <w:next w:val="Normal"/>
    <w:rsid w:val="00BB74D4"/>
    <w:pPr>
      <w:keepNext/>
      <w:spacing w:line="540" w:lineRule="exact"/>
      <w:ind w:left="-1800"/>
    </w:pPr>
    <w:rPr>
      <w:rFonts w:ascii="Arial Narrow" w:hAnsi="Arial Narrow"/>
      <w:b/>
      <w:sz w:val="40"/>
    </w:rPr>
  </w:style>
  <w:style w:type="paragraph" w:customStyle="1" w:styleId="Prerelease">
    <w:name w:val="Prerelease"/>
    <w:basedOn w:val="Normal"/>
    <w:rsid w:val="00BB74D4"/>
    <w:pPr>
      <w:keepNext/>
      <w:framePr w:h="144" w:hSpace="187" w:wrap="around" w:vAnchor="page" w:hAnchor="page" w:x="2089" w:y="7345"/>
      <w:spacing w:after="0" w:line="200" w:lineRule="exact"/>
    </w:pPr>
    <w:rPr>
      <w:sz w:val="17"/>
    </w:rPr>
  </w:style>
  <w:style w:type="paragraph" w:styleId="Innehll7">
    <w:name w:val="toc 7"/>
    <w:basedOn w:val="Normal"/>
    <w:next w:val="Normal"/>
    <w:semiHidden/>
    <w:rsid w:val="00BB74D4"/>
    <w:pPr>
      <w:ind w:left="1260"/>
    </w:pPr>
  </w:style>
  <w:style w:type="paragraph" w:styleId="Innehll8">
    <w:name w:val="toc 8"/>
    <w:basedOn w:val="Normal"/>
    <w:next w:val="Normal"/>
    <w:semiHidden/>
    <w:rsid w:val="00BB74D4"/>
    <w:pPr>
      <w:ind w:left="1470"/>
    </w:pPr>
  </w:style>
  <w:style w:type="paragraph" w:styleId="Innehll9">
    <w:name w:val="toc 9"/>
    <w:basedOn w:val="Normal"/>
    <w:next w:val="Normal"/>
    <w:semiHidden/>
    <w:rsid w:val="00BB74D4"/>
    <w:pPr>
      <w:ind w:left="1680"/>
    </w:pPr>
  </w:style>
  <w:style w:type="paragraph" w:customStyle="1" w:styleId="La0b">
    <w:name w:val="La0b"/>
    <w:basedOn w:val="La0"/>
    <w:rsid w:val="00BB74D4"/>
    <w:pPr>
      <w:tabs>
        <w:tab w:val="left" w:pos="302"/>
      </w:tabs>
      <w:ind w:left="302" w:hanging="302"/>
    </w:pPr>
  </w:style>
  <w:style w:type="paragraph" w:customStyle="1" w:styleId="La1b">
    <w:name w:val="La1b"/>
    <w:basedOn w:val="Normal"/>
    <w:rsid w:val="00BB74D4"/>
    <w:pPr>
      <w:tabs>
        <w:tab w:val="num" w:pos="605"/>
      </w:tabs>
      <w:spacing w:after="100" w:line="240" w:lineRule="auto"/>
      <w:ind w:left="604" w:hanging="302"/>
    </w:pPr>
    <w:rPr>
      <w:b/>
      <w:bCs/>
    </w:rPr>
  </w:style>
  <w:style w:type="paragraph" w:customStyle="1" w:styleId="La2b">
    <w:name w:val="La2b"/>
    <w:basedOn w:val="Normal"/>
    <w:rsid w:val="00BB74D4"/>
    <w:pPr>
      <w:tabs>
        <w:tab w:val="left" w:pos="907"/>
      </w:tabs>
      <w:spacing w:after="100" w:line="240" w:lineRule="auto"/>
      <w:ind w:left="907" w:hanging="302"/>
    </w:pPr>
    <w:rPr>
      <w:b/>
      <w:bCs/>
    </w:rPr>
  </w:style>
  <w:style w:type="paragraph" w:customStyle="1" w:styleId="Latpb">
    <w:name w:val="Latpb"/>
    <w:basedOn w:val="Normal"/>
    <w:rsid w:val="00BB74D4"/>
    <w:pPr>
      <w:tabs>
        <w:tab w:val="num" w:pos="1325"/>
      </w:tabs>
      <w:spacing w:after="0" w:line="240" w:lineRule="auto"/>
      <w:ind w:left="1325" w:hanging="360"/>
    </w:pPr>
    <w:rPr>
      <w:b/>
      <w:bCs/>
      <w:sz w:val="19"/>
    </w:rPr>
  </w:style>
  <w:style w:type="paragraph" w:customStyle="1" w:styleId="Latpfb">
    <w:name w:val="Latpfb"/>
    <w:basedOn w:val="Normal"/>
    <w:rsid w:val="00BB74D4"/>
    <w:pPr>
      <w:tabs>
        <w:tab w:val="left" w:pos="187"/>
      </w:tabs>
      <w:spacing w:after="0" w:line="240" w:lineRule="auto"/>
    </w:pPr>
    <w:rPr>
      <w:b/>
      <w:bCs/>
      <w:sz w:val="19"/>
    </w:rPr>
  </w:style>
  <w:style w:type="paragraph" w:styleId="Indragetstycke">
    <w:name w:val="Block Text"/>
    <w:basedOn w:val="Normal"/>
    <w:rsid w:val="00BB74D4"/>
    <w:pPr>
      <w:spacing w:after="120"/>
      <w:ind w:left="1440" w:right="1440"/>
    </w:pPr>
  </w:style>
  <w:style w:type="paragraph" w:styleId="Brdtext2">
    <w:name w:val="Body Text 2"/>
    <w:basedOn w:val="Normal"/>
    <w:rsid w:val="00BB74D4"/>
    <w:pPr>
      <w:spacing w:after="120" w:line="480" w:lineRule="auto"/>
    </w:pPr>
  </w:style>
  <w:style w:type="paragraph" w:styleId="Brdtext3">
    <w:name w:val="Body Text 3"/>
    <w:basedOn w:val="Normal"/>
    <w:rsid w:val="00BB74D4"/>
    <w:pPr>
      <w:spacing w:after="120"/>
    </w:pPr>
    <w:rPr>
      <w:sz w:val="16"/>
      <w:szCs w:val="16"/>
    </w:rPr>
  </w:style>
  <w:style w:type="paragraph" w:styleId="Brdtextmedfrstaindrag">
    <w:name w:val="Body Text First Indent"/>
    <w:basedOn w:val="Brdtext"/>
    <w:rsid w:val="00BB74D4"/>
    <w:pPr>
      <w:spacing w:after="120"/>
      <w:ind w:firstLine="210"/>
    </w:pPr>
    <w:rPr>
      <w:i w:val="0"/>
      <w:vanish w:val="0"/>
    </w:rPr>
  </w:style>
  <w:style w:type="paragraph" w:styleId="Brdtextmedindrag">
    <w:name w:val="Body Text Indent"/>
    <w:basedOn w:val="Normal"/>
    <w:rsid w:val="00BB74D4"/>
    <w:pPr>
      <w:spacing w:after="120"/>
      <w:ind w:left="360"/>
    </w:pPr>
  </w:style>
  <w:style w:type="paragraph" w:styleId="Brdtextmedfrstaindrag2">
    <w:name w:val="Body Text First Indent 2"/>
    <w:basedOn w:val="Brdtextmedindrag"/>
    <w:rsid w:val="00BB74D4"/>
    <w:pPr>
      <w:ind w:firstLine="210"/>
    </w:pPr>
  </w:style>
  <w:style w:type="paragraph" w:styleId="Brdtextmedindrag2">
    <w:name w:val="Body Text Indent 2"/>
    <w:basedOn w:val="Normal"/>
    <w:rsid w:val="00BB74D4"/>
    <w:pPr>
      <w:spacing w:after="120" w:line="480" w:lineRule="auto"/>
      <w:ind w:left="360"/>
    </w:pPr>
  </w:style>
  <w:style w:type="paragraph" w:styleId="Brdtextmedindrag3">
    <w:name w:val="Body Text Indent 3"/>
    <w:basedOn w:val="Normal"/>
    <w:rsid w:val="00BB74D4"/>
    <w:pPr>
      <w:spacing w:after="120"/>
      <w:ind w:left="360"/>
    </w:pPr>
    <w:rPr>
      <w:sz w:val="16"/>
      <w:szCs w:val="16"/>
    </w:rPr>
  </w:style>
  <w:style w:type="paragraph" w:styleId="Beskrivning">
    <w:name w:val="caption"/>
    <w:basedOn w:val="Normal"/>
    <w:next w:val="Normal"/>
    <w:qFormat/>
    <w:rsid w:val="00BB74D4"/>
    <w:pPr>
      <w:spacing w:before="120" w:after="120"/>
    </w:pPr>
    <w:rPr>
      <w:b/>
      <w:bCs/>
      <w:sz w:val="20"/>
    </w:rPr>
  </w:style>
  <w:style w:type="paragraph" w:styleId="Avslutandetext">
    <w:name w:val="Closing"/>
    <w:basedOn w:val="Normal"/>
    <w:rsid w:val="00BB74D4"/>
    <w:pPr>
      <w:ind w:left="4320"/>
    </w:pPr>
  </w:style>
  <w:style w:type="paragraph" w:styleId="Datum">
    <w:name w:val="Date"/>
    <w:basedOn w:val="Normal"/>
    <w:next w:val="Normal"/>
    <w:rsid w:val="00BB74D4"/>
  </w:style>
  <w:style w:type="paragraph" w:styleId="E-postsignatur">
    <w:name w:val="E-mail Signature"/>
    <w:basedOn w:val="Normal"/>
    <w:rsid w:val="00BB74D4"/>
  </w:style>
  <w:style w:type="paragraph" w:styleId="Slutkommentar">
    <w:name w:val="endnote text"/>
    <w:basedOn w:val="Normal"/>
    <w:semiHidden/>
    <w:rsid w:val="00BB74D4"/>
    <w:rPr>
      <w:sz w:val="20"/>
    </w:rPr>
  </w:style>
  <w:style w:type="paragraph" w:styleId="Adress-brev">
    <w:name w:val="envelope address"/>
    <w:basedOn w:val="Normal"/>
    <w:rsid w:val="00BB74D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vsndaradress-brev">
    <w:name w:val="envelope return"/>
    <w:basedOn w:val="Normal"/>
    <w:rsid w:val="00BB74D4"/>
    <w:rPr>
      <w:rFonts w:ascii="Arial" w:hAnsi="Arial" w:cs="Arial"/>
      <w:sz w:val="20"/>
    </w:rPr>
  </w:style>
  <w:style w:type="paragraph" w:styleId="HTML-adress">
    <w:name w:val="HTML Address"/>
    <w:basedOn w:val="Normal"/>
    <w:rsid w:val="00BB74D4"/>
    <w:rPr>
      <w:i/>
      <w:iCs/>
    </w:rPr>
  </w:style>
  <w:style w:type="paragraph" w:styleId="HTML-frformaterad">
    <w:name w:val="HTML Preformatted"/>
    <w:basedOn w:val="Normal"/>
    <w:rsid w:val="00BB74D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semiHidden/>
    <w:rsid w:val="00BB74D4"/>
    <w:pPr>
      <w:ind w:left="210" w:hanging="210"/>
    </w:pPr>
  </w:style>
  <w:style w:type="paragraph" w:styleId="Index2">
    <w:name w:val="index 2"/>
    <w:basedOn w:val="Normal"/>
    <w:next w:val="Normal"/>
    <w:semiHidden/>
    <w:rsid w:val="00BB74D4"/>
    <w:pPr>
      <w:ind w:left="420" w:hanging="210"/>
    </w:pPr>
  </w:style>
  <w:style w:type="paragraph" w:styleId="Index3">
    <w:name w:val="index 3"/>
    <w:basedOn w:val="Normal"/>
    <w:next w:val="Normal"/>
    <w:semiHidden/>
    <w:rsid w:val="00BB74D4"/>
    <w:pPr>
      <w:ind w:left="630" w:hanging="210"/>
    </w:pPr>
  </w:style>
  <w:style w:type="paragraph" w:styleId="Index4">
    <w:name w:val="index 4"/>
    <w:basedOn w:val="Normal"/>
    <w:next w:val="Normal"/>
    <w:semiHidden/>
    <w:rsid w:val="00BB74D4"/>
    <w:pPr>
      <w:ind w:left="840" w:hanging="210"/>
    </w:pPr>
  </w:style>
  <w:style w:type="paragraph" w:styleId="Index5">
    <w:name w:val="index 5"/>
    <w:basedOn w:val="Normal"/>
    <w:next w:val="Normal"/>
    <w:semiHidden/>
    <w:rsid w:val="00BB74D4"/>
    <w:pPr>
      <w:ind w:left="1050" w:hanging="210"/>
    </w:pPr>
  </w:style>
  <w:style w:type="paragraph" w:styleId="Index6">
    <w:name w:val="index 6"/>
    <w:basedOn w:val="Normal"/>
    <w:next w:val="Normal"/>
    <w:semiHidden/>
    <w:rsid w:val="00BB74D4"/>
    <w:pPr>
      <w:ind w:left="1260" w:hanging="210"/>
    </w:pPr>
  </w:style>
  <w:style w:type="paragraph" w:styleId="Index7">
    <w:name w:val="index 7"/>
    <w:basedOn w:val="Normal"/>
    <w:next w:val="Normal"/>
    <w:semiHidden/>
    <w:rsid w:val="00BB74D4"/>
    <w:pPr>
      <w:ind w:left="1470" w:hanging="210"/>
    </w:pPr>
  </w:style>
  <w:style w:type="paragraph" w:styleId="Index8">
    <w:name w:val="index 8"/>
    <w:basedOn w:val="Normal"/>
    <w:next w:val="Normal"/>
    <w:semiHidden/>
    <w:rsid w:val="00BB74D4"/>
    <w:pPr>
      <w:ind w:left="1680" w:hanging="210"/>
    </w:pPr>
  </w:style>
  <w:style w:type="paragraph" w:styleId="Index9">
    <w:name w:val="index 9"/>
    <w:basedOn w:val="Normal"/>
    <w:next w:val="Normal"/>
    <w:semiHidden/>
    <w:rsid w:val="00BB74D4"/>
    <w:pPr>
      <w:ind w:left="1890" w:hanging="210"/>
    </w:pPr>
  </w:style>
  <w:style w:type="paragraph" w:styleId="Indexrubrik">
    <w:name w:val="index heading"/>
    <w:basedOn w:val="Normal"/>
    <w:next w:val="Index1"/>
    <w:semiHidden/>
    <w:rsid w:val="00BB74D4"/>
    <w:rPr>
      <w:rFonts w:ascii="Arial" w:hAnsi="Arial" w:cs="Arial"/>
      <w:b/>
      <w:bCs/>
    </w:rPr>
  </w:style>
  <w:style w:type="paragraph" w:styleId="Lista">
    <w:name w:val="List"/>
    <w:basedOn w:val="Normal"/>
    <w:rsid w:val="00BB74D4"/>
    <w:pPr>
      <w:ind w:left="360" w:hanging="360"/>
    </w:pPr>
  </w:style>
  <w:style w:type="paragraph" w:styleId="Lista2">
    <w:name w:val="List 2"/>
    <w:basedOn w:val="Normal"/>
    <w:rsid w:val="00BB74D4"/>
    <w:pPr>
      <w:ind w:left="720" w:hanging="360"/>
    </w:pPr>
  </w:style>
  <w:style w:type="paragraph" w:styleId="Lista3">
    <w:name w:val="List 3"/>
    <w:basedOn w:val="Normal"/>
    <w:rsid w:val="00BB74D4"/>
    <w:pPr>
      <w:ind w:left="1080" w:hanging="360"/>
    </w:pPr>
  </w:style>
  <w:style w:type="paragraph" w:styleId="Lista4">
    <w:name w:val="List 4"/>
    <w:basedOn w:val="Normal"/>
    <w:rsid w:val="00BB74D4"/>
    <w:pPr>
      <w:ind w:left="1440" w:hanging="360"/>
    </w:pPr>
  </w:style>
  <w:style w:type="paragraph" w:styleId="Lista5">
    <w:name w:val="List 5"/>
    <w:basedOn w:val="Normal"/>
    <w:rsid w:val="00BB74D4"/>
    <w:pPr>
      <w:ind w:left="1800" w:hanging="360"/>
    </w:pPr>
  </w:style>
  <w:style w:type="paragraph" w:styleId="Punktlista">
    <w:name w:val="List Bullet"/>
    <w:basedOn w:val="Normal"/>
    <w:rsid w:val="00BB74D4"/>
    <w:pPr>
      <w:tabs>
        <w:tab w:val="num" w:pos="360"/>
      </w:tabs>
      <w:ind w:left="360" w:hanging="360"/>
    </w:pPr>
  </w:style>
  <w:style w:type="paragraph" w:styleId="Punktlista2">
    <w:name w:val="List Bullet 2"/>
    <w:basedOn w:val="Normal"/>
    <w:rsid w:val="00BB74D4"/>
    <w:pPr>
      <w:tabs>
        <w:tab w:val="num" w:pos="720"/>
      </w:tabs>
      <w:ind w:left="720" w:hanging="360"/>
    </w:pPr>
  </w:style>
  <w:style w:type="paragraph" w:styleId="Punktlista3">
    <w:name w:val="List Bullet 3"/>
    <w:basedOn w:val="Normal"/>
    <w:rsid w:val="00BB74D4"/>
    <w:pPr>
      <w:tabs>
        <w:tab w:val="num" w:pos="1080"/>
      </w:tabs>
      <w:ind w:left="1080" w:hanging="360"/>
    </w:pPr>
  </w:style>
  <w:style w:type="paragraph" w:styleId="Punktlista4">
    <w:name w:val="List Bullet 4"/>
    <w:basedOn w:val="Normal"/>
    <w:rsid w:val="00BB74D4"/>
    <w:pPr>
      <w:tabs>
        <w:tab w:val="num" w:pos="1440"/>
      </w:tabs>
      <w:ind w:left="1440" w:hanging="360"/>
    </w:pPr>
  </w:style>
  <w:style w:type="paragraph" w:styleId="Punktlista5">
    <w:name w:val="List Bullet 5"/>
    <w:basedOn w:val="Normal"/>
    <w:rsid w:val="00BB74D4"/>
    <w:pPr>
      <w:tabs>
        <w:tab w:val="num" w:pos="1800"/>
      </w:tabs>
      <w:ind w:left="1800" w:hanging="360"/>
    </w:pPr>
  </w:style>
  <w:style w:type="paragraph" w:styleId="Listafortstt">
    <w:name w:val="List Continue"/>
    <w:basedOn w:val="Normal"/>
    <w:rsid w:val="00BB74D4"/>
    <w:pPr>
      <w:spacing w:after="120"/>
      <w:ind w:left="360"/>
    </w:pPr>
  </w:style>
  <w:style w:type="paragraph" w:styleId="Listafortstt2">
    <w:name w:val="List Continue 2"/>
    <w:basedOn w:val="Normal"/>
    <w:rsid w:val="00BB74D4"/>
    <w:pPr>
      <w:spacing w:after="120"/>
      <w:ind w:left="720"/>
    </w:pPr>
  </w:style>
  <w:style w:type="paragraph" w:styleId="Listafortstt3">
    <w:name w:val="List Continue 3"/>
    <w:basedOn w:val="Normal"/>
    <w:rsid w:val="00BB74D4"/>
    <w:pPr>
      <w:spacing w:after="120"/>
      <w:ind w:left="1080"/>
    </w:pPr>
  </w:style>
  <w:style w:type="paragraph" w:styleId="Listafortstt4">
    <w:name w:val="List Continue 4"/>
    <w:basedOn w:val="Normal"/>
    <w:rsid w:val="00BB74D4"/>
    <w:pPr>
      <w:spacing w:after="120"/>
      <w:ind w:left="1440"/>
    </w:pPr>
  </w:style>
  <w:style w:type="paragraph" w:styleId="Listafortstt5">
    <w:name w:val="List Continue 5"/>
    <w:basedOn w:val="Normal"/>
    <w:rsid w:val="00BB74D4"/>
    <w:pPr>
      <w:spacing w:after="120"/>
      <w:ind w:left="1800"/>
    </w:pPr>
  </w:style>
  <w:style w:type="paragraph" w:styleId="Numreradlista">
    <w:name w:val="List Number"/>
    <w:basedOn w:val="Normal"/>
    <w:rsid w:val="00BB74D4"/>
    <w:pPr>
      <w:tabs>
        <w:tab w:val="num" w:pos="360"/>
      </w:tabs>
      <w:ind w:left="360" w:hanging="360"/>
    </w:pPr>
  </w:style>
  <w:style w:type="paragraph" w:styleId="Numreradlista2">
    <w:name w:val="List Number 2"/>
    <w:basedOn w:val="Normal"/>
    <w:rsid w:val="00BB74D4"/>
    <w:pPr>
      <w:tabs>
        <w:tab w:val="num" w:pos="720"/>
      </w:tabs>
      <w:ind w:left="720" w:hanging="360"/>
    </w:pPr>
  </w:style>
  <w:style w:type="paragraph" w:styleId="Numreradlista3">
    <w:name w:val="List Number 3"/>
    <w:basedOn w:val="Normal"/>
    <w:rsid w:val="00BB74D4"/>
    <w:pPr>
      <w:tabs>
        <w:tab w:val="num" w:pos="1080"/>
      </w:tabs>
      <w:ind w:left="300" w:hanging="300"/>
    </w:pPr>
  </w:style>
  <w:style w:type="paragraph" w:styleId="Numreradlista4">
    <w:name w:val="List Number 4"/>
    <w:basedOn w:val="Normal"/>
    <w:rsid w:val="00BB74D4"/>
    <w:pPr>
      <w:tabs>
        <w:tab w:val="num" w:pos="1440"/>
      </w:tabs>
      <w:ind w:left="1440" w:hanging="360"/>
    </w:pPr>
  </w:style>
  <w:style w:type="paragraph" w:styleId="Numreradlista5">
    <w:name w:val="List Number 5"/>
    <w:basedOn w:val="Normal"/>
    <w:rsid w:val="00BB74D4"/>
    <w:pPr>
      <w:tabs>
        <w:tab w:val="num" w:pos="1800"/>
      </w:tabs>
      <w:ind w:left="1800" w:hanging="360"/>
    </w:pPr>
  </w:style>
  <w:style w:type="paragraph" w:styleId="Makrotext">
    <w:name w:val="macro"/>
    <w:semiHidden/>
    <w:rsid w:val="00BB74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240" w:lineRule="exact"/>
    </w:pPr>
    <w:rPr>
      <w:rFonts w:ascii="Courier New" w:hAnsi="Courier New" w:cs="Courier New"/>
    </w:rPr>
  </w:style>
  <w:style w:type="paragraph" w:styleId="Meddelanderubrik">
    <w:name w:val="Message Header"/>
    <w:basedOn w:val="Normal"/>
    <w:rsid w:val="00BB74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b">
    <w:name w:val="Normal (Web)"/>
    <w:basedOn w:val="Normal"/>
    <w:rsid w:val="00BB74D4"/>
    <w:rPr>
      <w:sz w:val="24"/>
      <w:szCs w:val="24"/>
    </w:rPr>
  </w:style>
  <w:style w:type="paragraph" w:styleId="Anteckningsrubrik">
    <w:name w:val="Note Heading"/>
    <w:basedOn w:val="Normal"/>
    <w:next w:val="Normal"/>
    <w:rsid w:val="00BB74D4"/>
  </w:style>
  <w:style w:type="paragraph" w:styleId="Oformateradtext">
    <w:name w:val="Plain Text"/>
    <w:basedOn w:val="Normal"/>
    <w:rsid w:val="00BB74D4"/>
    <w:rPr>
      <w:rFonts w:ascii="Courier New" w:hAnsi="Courier New" w:cs="Courier New"/>
      <w:sz w:val="20"/>
    </w:rPr>
  </w:style>
  <w:style w:type="paragraph" w:styleId="Inledning">
    <w:name w:val="Salutation"/>
    <w:basedOn w:val="Normal"/>
    <w:next w:val="Normal"/>
    <w:rsid w:val="00BB74D4"/>
  </w:style>
  <w:style w:type="paragraph" w:styleId="Signatur">
    <w:name w:val="Signature"/>
    <w:basedOn w:val="Normal"/>
    <w:rsid w:val="00BB74D4"/>
    <w:pPr>
      <w:ind w:left="4320"/>
    </w:pPr>
  </w:style>
  <w:style w:type="paragraph" w:styleId="Underrubrik">
    <w:name w:val="Subtitle"/>
    <w:basedOn w:val="Normal"/>
    <w:qFormat/>
    <w:rsid w:val="00BB74D4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Citatfrteckning">
    <w:name w:val="table of authorities"/>
    <w:basedOn w:val="Normal"/>
    <w:next w:val="Normal"/>
    <w:semiHidden/>
    <w:rsid w:val="00BB74D4"/>
    <w:pPr>
      <w:ind w:left="210" w:hanging="210"/>
    </w:pPr>
  </w:style>
  <w:style w:type="paragraph" w:styleId="Figurfrteckning">
    <w:name w:val="table of figures"/>
    <w:basedOn w:val="Normal"/>
    <w:next w:val="Normal"/>
    <w:semiHidden/>
    <w:rsid w:val="00BB74D4"/>
    <w:pPr>
      <w:ind w:left="420" w:hanging="420"/>
    </w:pPr>
  </w:style>
  <w:style w:type="paragraph" w:styleId="Rubrik">
    <w:name w:val="Title"/>
    <w:basedOn w:val="Normal"/>
    <w:qFormat/>
    <w:rsid w:val="00BB74D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itatfrteckningsrubrik">
    <w:name w:val="toa heading"/>
    <w:basedOn w:val="Normal"/>
    <w:next w:val="Normal"/>
    <w:semiHidden/>
    <w:rsid w:val="00BB74D4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Lab2h1">
    <w:name w:val="Lab2_h1"/>
    <w:next w:val="Lab2norm"/>
    <w:rsid w:val="00BB74D4"/>
    <w:pPr>
      <w:tabs>
        <w:tab w:val="left" w:pos="-638"/>
        <w:tab w:val="left" w:pos="6752"/>
      </w:tabs>
      <w:spacing w:after="100" w:afterAutospacing="1"/>
      <w:ind w:left="-1890"/>
    </w:pPr>
    <w:rPr>
      <w:rFonts w:ascii="Arial Narrow" w:hAnsi="Arial Narrow"/>
      <w:b/>
      <w:bCs/>
      <w:sz w:val="34"/>
    </w:rPr>
  </w:style>
  <w:style w:type="paragraph" w:customStyle="1" w:styleId="Lab2norm">
    <w:name w:val="Lab2_norm"/>
    <w:basedOn w:val="Tp"/>
    <w:rsid w:val="00BB74D4"/>
    <w:pPr>
      <w:tabs>
        <w:tab w:val="clear" w:pos="540"/>
        <w:tab w:val="left" w:pos="-638"/>
        <w:tab w:val="left" w:pos="6752"/>
      </w:tabs>
      <w:spacing w:before="0" w:after="160"/>
      <w:ind w:left="-1886" w:right="216"/>
    </w:pPr>
    <w:rPr>
      <w:sz w:val="21"/>
    </w:rPr>
  </w:style>
  <w:style w:type="paragraph" w:customStyle="1" w:styleId="Lab2h2">
    <w:name w:val="Lab2_h2"/>
    <w:basedOn w:val="Tp"/>
    <w:next w:val="Lab2norm"/>
    <w:rsid w:val="00BB74D4"/>
    <w:pPr>
      <w:tabs>
        <w:tab w:val="clear" w:pos="540"/>
        <w:tab w:val="left" w:pos="-638"/>
        <w:tab w:val="left" w:pos="6752"/>
      </w:tabs>
      <w:spacing w:before="340" w:after="40" w:line="300" w:lineRule="exact"/>
      <w:ind w:left="-1886" w:right="216"/>
    </w:pPr>
    <w:rPr>
      <w:rFonts w:ascii="Arial Narrow" w:hAnsi="Arial Narrow"/>
      <w:b/>
      <w:sz w:val="30"/>
    </w:rPr>
  </w:style>
  <w:style w:type="paragraph" w:customStyle="1" w:styleId="Lab2iconH">
    <w:name w:val="Lab2_icon_H"/>
    <w:basedOn w:val="Normal"/>
    <w:rsid w:val="00BB74D4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iconQ">
    <w:name w:val="Lab2_icon_Q"/>
    <w:basedOn w:val="Lab2iconH"/>
    <w:next w:val="Lab2iconAnswer"/>
    <w:rsid w:val="00BB74D4"/>
  </w:style>
  <w:style w:type="paragraph" w:customStyle="1" w:styleId="Lab2iconAnswer">
    <w:name w:val="Lab2_icon_Answer"/>
    <w:basedOn w:val="Lab2iconQ"/>
    <w:rsid w:val="00BB74D4"/>
    <w:pPr>
      <w:ind w:firstLine="0"/>
    </w:pPr>
    <w:rPr>
      <w:b/>
      <w:bCs/>
    </w:rPr>
  </w:style>
  <w:style w:type="paragraph" w:customStyle="1" w:styleId="Lab2iconFillin">
    <w:name w:val="Lab2_icon_Fillin"/>
    <w:basedOn w:val="Lab2iconAnswer"/>
    <w:rsid w:val="00BB74D4"/>
    <w:pPr>
      <w:pBdr>
        <w:bottom w:val="single" w:sz="8" w:space="1" w:color="auto"/>
        <w:between w:val="single" w:sz="8" w:space="1" w:color="auto"/>
      </w:pBdr>
      <w:ind w:left="691" w:right="144"/>
    </w:pPr>
  </w:style>
  <w:style w:type="paragraph" w:customStyle="1" w:styleId="Lab2iconI">
    <w:name w:val="Lab2_icon_I"/>
    <w:basedOn w:val="Normal"/>
    <w:rsid w:val="00BB74D4"/>
    <w:pPr>
      <w:tabs>
        <w:tab w:val="left" w:pos="1008"/>
      </w:tabs>
      <w:spacing w:after="60"/>
      <w:ind w:left="692" w:right="432" w:hanging="634"/>
    </w:pPr>
    <w:rPr>
      <w:sz w:val="19"/>
    </w:rPr>
  </w:style>
  <w:style w:type="paragraph" w:customStyle="1" w:styleId="Lab2iconIW">
    <w:name w:val="Lab2_icon_I_W"/>
    <w:basedOn w:val="Lab2iconI"/>
    <w:rsid w:val="00BB74D4"/>
    <w:pPr>
      <w:tabs>
        <w:tab w:val="clear" w:pos="1008"/>
      </w:tabs>
      <w:ind w:left="-882" w:firstLine="0"/>
    </w:pPr>
    <w:rPr>
      <w:rFonts w:ascii="Times New Roman Bold" w:hAnsi="Times New Roman Bold"/>
    </w:rPr>
  </w:style>
  <w:style w:type="paragraph" w:customStyle="1" w:styleId="Lab2iconN">
    <w:name w:val="Lab2_icon_N"/>
    <w:basedOn w:val="Normal"/>
    <w:rsid w:val="00BB74D4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tablestart">
    <w:name w:val="Lab2_table_start"/>
    <w:basedOn w:val="Tes"/>
    <w:rsid w:val="00BB74D4"/>
    <w:pPr>
      <w:pBdr>
        <w:bottom w:val="single" w:sz="8" w:space="1" w:color="auto"/>
      </w:pBdr>
      <w:ind w:left="-1890" w:right="-372"/>
    </w:pPr>
  </w:style>
  <w:style w:type="paragraph" w:customStyle="1" w:styleId="Lab2View">
    <w:name w:val="Lab2_View"/>
    <w:basedOn w:val="Lab2iconH"/>
    <w:rsid w:val="00BB74D4"/>
    <w:pPr>
      <w:ind w:left="936" w:right="144" w:firstLine="0"/>
    </w:pPr>
    <w:rPr>
      <w:i/>
      <w:iCs/>
    </w:rPr>
  </w:style>
  <w:style w:type="paragraph" w:customStyle="1" w:styleId="Labnorm">
    <w:name w:val="Lab_norm"/>
    <w:basedOn w:val="Tp"/>
    <w:rsid w:val="00BB74D4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Pb">
    <w:name w:val="Pb"/>
    <w:next w:val="Normal"/>
    <w:rsid w:val="00BB74D4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</w:rPr>
  </w:style>
  <w:style w:type="paragraph" w:customStyle="1" w:styleId="Lab2thf">
    <w:name w:val="Lab2_thf"/>
    <w:basedOn w:val="Normal"/>
    <w:rsid w:val="00BB74D4"/>
    <w:pPr>
      <w:keepNext/>
      <w:keepLines/>
      <w:spacing w:before="220" w:after="140" w:line="220" w:lineRule="exact"/>
      <w:ind w:left="187"/>
    </w:pPr>
    <w:rPr>
      <w:rFonts w:ascii="Arial" w:hAnsi="Arial" w:cs="Arial"/>
      <w:b/>
      <w:bCs/>
      <w:sz w:val="19"/>
    </w:rPr>
  </w:style>
  <w:style w:type="paragraph" w:customStyle="1" w:styleId="Lab2th">
    <w:name w:val="Lab2_th"/>
    <w:basedOn w:val="Lab2thf"/>
    <w:rsid w:val="00BB74D4"/>
  </w:style>
  <w:style w:type="paragraph" w:customStyle="1" w:styleId="Lab2Tpl">
    <w:name w:val="Lab2_Tpl"/>
    <w:basedOn w:val="Normal"/>
    <w:link w:val="Lab2TplChar"/>
    <w:rsid w:val="00BB74D4"/>
    <w:pPr>
      <w:spacing w:before="20" w:after="60"/>
      <w:ind w:right="144"/>
    </w:pPr>
    <w:rPr>
      <w:sz w:val="19"/>
    </w:rPr>
  </w:style>
  <w:style w:type="paragraph" w:customStyle="1" w:styleId="Lab2Tpn">
    <w:name w:val="Lab2_Tpn"/>
    <w:basedOn w:val="Tp"/>
    <w:rsid w:val="00BB74D4"/>
    <w:pPr>
      <w:numPr>
        <w:numId w:val="1"/>
      </w:numPr>
      <w:tabs>
        <w:tab w:val="clear" w:pos="540"/>
        <w:tab w:val="left" w:pos="533"/>
      </w:tabs>
      <w:ind w:right="144"/>
    </w:pPr>
  </w:style>
  <w:style w:type="paragraph" w:customStyle="1" w:styleId="Lab2Lb1">
    <w:name w:val="Lab2_Lb1"/>
    <w:basedOn w:val="Lb1"/>
    <w:rsid w:val="00BB74D4"/>
    <w:pPr>
      <w:numPr>
        <w:numId w:val="0"/>
      </w:numPr>
      <w:tabs>
        <w:tab w:val="clear" w:pos="300"/>
        <w:tab w:val="left" w:pos="-1570"/>
      </w:tabs>
      <w:ind w:left="-1586" w:hanging="300"/>
    </w:pPr>
  </w:style>
  <w:style w:type="paragraph" w:customStyle="1" w:styleId="Lab2Lb2">
    <w:name w:val="Lab2_Lb2"/>
    <w:basedOn w:val="Lab2Lb1"/>
    <w:rsid w:val="00BB74D4"/>
    <w:pPr>
      <w:tabs>
        <w:tab w:val="clear" w:pos="-1570"/>
        <w:tab w:val="left" w:pos="-1282"/>
      </w:tabs>
      <w:ind w:left="-1282" w:hanging="302"/>
    </w:pPr>
  </w:style>
  <w:style w:type="paragraph" w:customStyle="1" w:styleId="La0ART">
    <w:name w:val="La0_ART"/>
    <w:basedOn w:val="La0"/>
    <w:rsid w:val="00BB74D4"/>
    <w:pPr>
      <w:spacing w:before="80" w:after="240" w:line="240" w:lineRule="auto"/>
    </w:pPr>
  </w:style>
  <w:style w:type="paragraph" w:customStyle="1" w:styleId="Lab2AnswerArt">
    <w:name w:val="Lab2_Answer_Art"/>
    <w:basedOn w:val="Art"/>
    <w:rsid w:val="00BB74D4"/>
    <w:pPr>
      <w:ind w:left="691" w:right="144"/>
    </w:pPr>
  </w:style>
  <w:style w:type="paragraph" w:customStyle="1" w:styleId="La1ART">
    <w:name w:val="La1_ART"/>
    <w:basedOn w:val="La1"/>
    <w:rsid w:val="00BB74D4"/>
    <w:pPr>
      <w:spacing w:before="80" w:after="240" w:line="240" w:lineRule="auto"/>
      <w:ind w:left="302"/>
    </w:pPr>
  </w:style>
  <w:style w:type="paragraph" w:customStyle="1" w:styleId="La2ART">
    <w:name w:val="La2_ART"/>
    <w:basedOn w:val="La2"/>
    <w:rsid w:val="00BB74D4"/>
    <w:pPr>
      <w:spacing w:before="80" w:after="240" w:line="240" w:lineRule="auto"/>
      <w:ind w:left="605"/>
    </w:pPr>
  </w:style>
  <w:style w:type="paragraph" w:customStyle="1" w:styleId="LogoMod">
    <w:name w:val="Logo_Mod"/>
    <w:basedOn w:val="Normal"/>
    <w:rsid w:val="00BB74D4"/>
    <w:pPr>
      <w:framePr w:w="4626" w:h="1726" w:hRule="exact" w:hSpace="187" w:wrap="around" w:vAnchor="page" w:hAnchor="page" w:x="849" w:y="721" w:anchorLock="1"/>
      <w:spacing w:line="240" w:lineRule="atLeast"/>
    </w:pPr>
  </w:style>
  <w:style w:type="paragraph" w:customStyle="1" w:styleId="Lab2Tp">
    <w:name w:val="Lab2_Tp"/>
    <w:basedOn w:val="Lab2Tpn"/>
    <w:rsid w:val="00BB74D4"/>
    <w:pPr>
      <w:numPr>
        <w:numId w:val="0"/>
      </w:numPr>
      <w:tabs>
        <w:tab w:val="clear" w:pos="533"/>
        <w:tab w:val="left" w:pos="547"/>
      </w:tabs>
      <w:ind w:left="187"/>
    </w:pPr>
  </w:style>
  <w:style w:type="paragraph" w:customStyle="1" w:styleId="ArtL2">
    <w:name w:val="ArtL2"/>
    <w:basedOn w:val="Lp2"/>
    <w:rsid w:val="00BB74D4"/>
    <w:pPr>
      <w:spacing w:line="240" w:lineRule="auto"/>
      <w:ind w:left="605"/>
    </w:pPr>
  </w:style>
  <w:style w:type="paragraph" w:customStyle="1" w:styleId="Lab2tpb">
    <w:name w:val="Lab2_tpb"/>
    <w:basedOn w:val="Lab2Tp"/>
    <w:rsid w:val="00BB74D4"/>
    <w:pPr>
      <w:numPr>
        <w:numId w:val="3"/>
      </w:numPr>
      <w:tabs>
        <w:tab w:val="clear" w:pos="547"/>
        <w:tab w:val="left" w:pos="835"/>
      </w:tabs>
    </w:pPr>
  </w:style>
  <w:style w:type="paragraph" w:customStyle="1" w:styleId="Lab2iconAnswerEx0">
    <w:name w:val="Lab2_icon_AnswerEx0"/>
    <w:rsid w:val="00BB74D4"/>
    <w:pPr>
      <w:spacing w:before="20" w:after="60" w:line="240" w:lineRule="exact"/>
      <w:ind w:left="706" w:right="144"/>
    </w:pPr>
    <w:rPr>
      <w:rFonts w:ascii="Lucida Sans Typewriter" w:hAnsi="Lucida Sans Typewriter"/>
      <w:b/>
      <w:bCs/>
      <w:sz w:val="18"/>
      <w:szCs w:val="18"/>
    </w:rPr>
  </w:style>
  <w:style w:type="paragraph" w:customStyle="1" w:styleId="LogoBook">
    <w:name w:val="Logo_Book"/>
    <w:basedOn w:val="LogoMod"/>
    <w:rsid w:val="00BB74D4"/>
    <w:pPr>
      <w:framePr w:w="0" w:hRule="auto" w:wrap="around" w:x="2017" w:y="1513"/>
    </w:pPr>
  </w:style>
  <w:style w:type="paragraph" w:customStyle="1" w:styleId="Lab2iconAnswerEx1">
    <w:name w:val="Lab2_icon_AnswerEx1"/>
    <w:basedOn w:val="Lab2iconAnswerEx0"/>
    <w:rsid w:val="00BB74D4"/>
    <w:pPr>
      <w:ind w:left="1037"/>
    </w:pPr>
  </w:style>
  <w:style w:type="paragraph" w:customStyle="1" w:styleId="Lab2iconAnswerLn1">
    <w:name w:val="Lab2_icon_AnswerLn1"/>
    <w:basedOn w:val="Lab2iconAnswer"/>
    <w:rsid w:val="00BB74D4"/>
    <w:pPr>
      <w:tabs>
        <w:tab w:val="num" w:pos="1246"/>
        <w:tab w:val="left" w:pos="1426"/>
      </w:tabs>
      <w:spacing w:before="20"/>
      <w:ind w:left="1023" w:hanging="317"/>
    </w:pPr>
  </w:style>
  <w:style w:type="paragraph" w:customStyle="1" w:styleId="Lab2iconAnswerTpb">
    <w:name w:val="Lab2_icon_AnswerTpb"/>
    <w:basedOn w:val="Lab2iconAnswer"/>
    <w:rsid w:val="00BB74D4"/>
    <w:pPr>
      <w:tabs>
        <w:tab w:val="num" w:pos="1051"/>
      </w:tabs>
      <w:spacing w:before="20"/>
      <w:ind w:left="1023" w:right="144" w:hanging="317"/>
    </w:pPr>
  </w:style>
  <w:style w:type="paragraph" w:customStyle="1" w:styleId="Lab2tpb1">
    <w:name w:val="Lab2_tpb1"/>
    <w:basedOn w:val="Lab2Tp"/>
    <w:rsid w:val="00BB74D4"/>
    <w:pPr>
      <w:tabs>
        <w:tab w:val="num" w:pos="576"/>
        <w:tab w:val="left" w:pos="936"/>
      </w:tabs>
      <w:ind w:left="518" w:hanging="302"/>
    </w:pPr>
  </w:style>
  <w:style w:type="paragraph" w:customStyle="1" w:styleId="Lab2TpEx1">
    <w:name w:val="Lab2_TpEx1"/>
    <w:rsid w:val="00BB74D4"/>
    <w:pPr>
      <w:spacing w:before="20" w:after="60" w:line="240" w:lineRule="exact"/>
      <w:ind w:left="533" w:right="144"/>
    </w:pPr>
    <w:rPr>
      <w:rFonts w:ascii="Lucida Sans Typewriter" w:hAnsi="Lucida Sans Typewriter"/>
      <w:sz w:val="18"/>
      <w:szCs w:val="18"/>
    </w:rPr>
  </w:style>
  <w:style w:type="paragraph" w:styleId="Ballongtext">
    <w:name w:val="Balloon Text"/>
    <w:basedOn w:val="Normal"/>
    <w:semiHidden/>
    <w:rsid w:val="00BB74D4"/>
    <w:rPr>
      <w:rFonts w:ascii="Tahoma" w:hAnsi="Tahoma" w:cs="Tahoma"/>
      <w:sz w:val="16"/>
      <w:szCs w:val="16"/>
    </w:rPr>
  </w:style>
  <w:style w:type="paragraph" w:customStyle="1" w:styleId="WMRule">
    <w:name w:val="WMRule"/>
    <w:basedOn w:val="Normal"/>
    <w:next w:val="Normal"/>
    <w:rsid w:val="00BB74D4"/>
    <w:pPr>
      <w:ind w:left="-2275"/>
    </w:pPr>
    <w:rPr>
      <w:rFonts w:ascii="Times New Roman Bold" w:hAnsi="Times New Roman Bold"/>
      <w:b/>
      <w:smallCaps/>
      <w:szCs w:val="21"/>
    </w:rPr>
  </w:style>
  <w:style w:type="paragraph" w:customStyle="1" w:styleId="ExSpacer">
    <w:name w:val="ExSpacer"/>
    <w:next w:val="Ln1"/>
    <w:rsid w:val="00BB74D4"/>
    <w:pPr>
      <w:keepLines/>
      <w:spacing w:line="240" w:lineRule="exact"/>
      <w:jc w:val="right"/>
    </w:pPr>
    <w:rPr>
      <w:rFonts w:ascii="Lucida Sans Typewriter" w:hAnsi="Lucida Sans Typewriter"/>
      <w:sz w:val="18"/>
    </w:rPr>
  </w:style>
  <w:style w:type="character" w:customStyle="1" w:styleId="ModuleTitleChar">
    <w:name w:val="ModuleTitle Char"/>
    <w:basedOn w:val="Standardstycketeckensnitt"/>
    <w:link w:val="ModuleTitle"/>
    <w:rsid w:val="00B154D6"/>
    <w:rPr>
      <w:rFonts w:ascii="Arial" w:hAnsi="Arial"/>
      <w:sz w:val="60"/>
      <w:lang w:val="en-US" w:eastAsia="en-US" w:bidi="ar-SA"/>
    </w:rPr>
  </w:style>
  <w:style w:type="paragraph" w:customStyle="1" w:styleId="Bullets">
    <w:name w:val="Bullets"/>
    <w:basedOn w:val="Normal"/>
    <w:autoRedefine/>
    <w:rsid w:val="008A240D"/>
    <w:pPr>
      <w:numPr>
        <w:numId w:val="4"/>
      </w:numPr>
      <w:tabs>
        <w:tab w:val="clear" w:pos="720"/>
        <w:tab w:val="left" w:pos="288"/>
      </w:tabs>
      <w:spacing w:after="60" w:line="240" w:lineRule="auto"/>
      <w:ind w:left="288" w:hanging="288"/>
    </w:pPr>
    <w:rPr>
      <w:szCs w:val="21"/>
    </w:rPr>
  </w:style>
  <w:style w:type="character" w:customStyle="1" w:styleId="RuleChar">
    <w:name w:val="Rule Char"/>
    <w:basedOn w:val="Standardstycketeckensnitt"/>
    <w:link w:val="Rule"/>
    <w:rsid w:val="008A240D"/>
    <w:rPr>
      <w:color w:val="FFFFFF"/>
      <w:sz w:val="8"/>
      <w:lang w:val="en-US" w:eastAsia="en-US" w:bidi="ar-SA"/>
    </w:rPr>
  </w:style>
  <w:style w:type="character" w:customStyle="1" w:styleId="Bold">
    <w:name w:val="Bold"/>
    <w:aliases w:val="b"/>
    <w:basedOn w:val="Standardstycketeckensnitt"/>
    <w:rsid w:val="008A240D"/>
    <w:rPr>
      <w:b/>
    </w:rPr>
  </w:style>
  <w:style w:type="paragraph" w:customStyle="1" w:styleId="Label">
    <w:name w:val="Label"/>
    <w:aliases w:val="l"/>
    <w:basedOn w:val="Normal"/>
    <w:next w:val="Normal"/>
    <w:rsid w:val="008A240D"/>
    <w:pPr>
      <w:spacing w:before="60" w:after="60" w:line="260" w:lineRule="exact"/>
    </w:pPr>
    <w:rPr>
      <w:rFonts w:ascii="Verdana" w:hAnsi="Verdana"/>
      <w:b/>
      <w:color w:val="000000"/>
      <w:sz w:val="20"/>
    </w:rPr>
  </w:style>
  <w:style w:type="paragraph" w:styleId="Kommentarsmne">
    <w:name w:val="annotation subject"/>
    <w:basedOn w:val="Kommentarer"/>
    <w:next w:val="Kommentarer"/>
    <w:semiHidden/>
    <w:rsid w:val="00444242"/>
    <w:pPr>
      <w:spacing w:after="160"/>
    </w:pPr>
    <w:rPr>
      <w:b/>
      <w:bCs/>
      <w:color w:val="auto"/>
      <w:sz w:val="20"/>
    </w:rPr>
  </w:style>
  <w:style w:type="paragraph" w:customStyle="1" w:styleId="Note">
    <w:name w:val="Note"/>
    <w:basedOn w:val="Lab2View"/>
    <w:rsid w:val="0020760B"/>
    <w:pPr>
      <w:shd w:val="clear" w:color="auto" w:fill="E0E0E0"/>
      <w:tabs>
        <w:tab w:val="clear" w:pos="1008"/>
        <w:tab w:val="left" w:pos="619"/>
      </w:tabs>
      <w:ind w:left="619" w:right="418"/>
    </w:pPr>
    <w:rPr>
      <w:szCs w:val="19"/>
    </w:rPr>
  </w:style>
  <w:style w:type="paragraph" w:customStyle="1" w:styleId="Bullet1">
    <w:name w:val="Bullet 1"/>
    <w:basedOn w:val="Normal"/>
    <w:rsid w:val="001C72F9"/>
    <w:pPr>
      <w:widowControl w:val="0"/>
      <w:numPr>
        <w:numId w:val="6"/>
      </w:numPr>
      <w:tabs>
        <w:tab w:val="left" w:pos="7920"/>
      </w:tabs>
      <w:spacing w:after="0" w:line="280" w:lineRule="exact"/>
    </w:pPr>
    <w:rPr>
      <w:rFonts w:ascii="Arial" w:hAnsi="Arial"/>
      <w:sz w:val="19"/>
      <w:lang w:bidi="he-IL"/>
    </w:rPr>
  </w:style>
  <w:style w:type="paragraph" w:customStyle="1" w:styleId="Steps">
    <w:name w:val="Steps"/>
    <w:rsid w:val="00F66C26"/>
    <w:pPr>
      <w:numPr>
        <w:numId w:val="7"/>
      </w:numPr>
      <w:spacing w:after="60"/>
      <w:outlineLvl w:val="1"/>
    </w:pPr>
    <w:rPr>
      <w:rFonts w:ascii="Verdana" w:hAnsi="Verdana"/>
      <w:sz w:val="18"/>
      <w:szCs w:val="24"/>
    </w:rPr>
  </w:style>
  <w:style w:type="paragraph" w:customStyle="1" w:styleId="StyleStepsArial11ptCharCharCharChar">
    <w:name w:val="Style Steps + Arial 11 pt Char Char Char Char"/>
    <w:basedOn w:val="Steps"/>
    <w:link w:val="StyleStepsArial11ptCharCharCharCharChar"/>
    <w:rsid w:val="00F66C26"/>
    <w:pPr>
      <w:spacing w:after="120"/>
    </w:pPr>
    <w:rPr>
      <w:rFonts w:ascii="Arial" w:hAnsi="Arial"/>
      <w:sz w:val="22"/>
    </w:rPr>
  </w:style>
  <w:style w:type="character" w:customStyle="1" w:styleId="StyleStepsArial11ptCharCharCharCharChar">
    <w:name w:val="Style Steps + Arial 11 pt Char Char Char Char Char"/>
    <w:basedOn w:val="Standardstycketeckensnitt"/>
    <w:link w:val="StyleStepsArial11ptCharCharCharChar"/>
    <w:rsid w:val="00F66C26"/>
    <w:rPr>
      <w:rFonts w:ascii="Arial" w:hAnsi="Arial"/>
      <w:sz w:val="22"/>
      <w:szCs w:val="24"/>
    </w:rPr>
  </w:style>
  <w:style w:type="paragraph" w:customStyle="1" w:styleId="Code">
    <w:name w:val="Code"/>
    <w:next w:val="Normal"/>
    <w:rsid w:val="00F66C26"/>
    <w:pPr>
      <w:ind w:left="720"/>
    </w:pPr>
    <w:rPr>
      <w:rFonts w:ascii="Courier New" w:eastAsia="Arial Unicode MS" w:hAnsi="Courier New"/>
      <w:sz w:val="16"/>
      <w:szCs w:val="16"/>
    </w:rPr>
  </w:style>
  <w:style w:type="paragraph" w:customStyle="1" w:styleId="Bodyindent">
    <w:name w:val="Body indent"/>
    <w:basedOn w:val="Normal"/>
    <w:rsid w:val="00F72C6E"/>
    <w:pPr>
      <w:widowControl w:val="0"/>
      <w:tabs>
        <w:tab w:val="left" w:pos="7920"/>
      </w:tabs>
      <w:spacing w:after="120" w:line="280" w:lineRule="exact"/>
      <w:ind w:left="216" w:right="-14"/>
    </w:pPr>
    <w:rPr>
      <w:rFonts w:ascii="Arial" w:hAnsi="Arial"/>
      <w:sz w:val="19"/>
    </w:rPr>
  </w:style>
  <w:style w:type="table" w:styleId="Tabellrutnt">
    <w:name w:val="Table Grid"/>
    <w:basedOn w:val="Normaltabell"/>
    <w:rsid w:val="0068075D"/>
    <w:pPr>
      <w:spacing w:after="160" w:line="24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2TplChar">
    <w:name w:val="Lab2_Tpl Char"/>
    <w:basedOn w:val="Standardstycketeckensnitt"/>
    <w:link w:val="Lab2Tpl"/>
    <w:rsid w:val="00D408FC"/>
    <w:rPr>
      <w:sz w:val="19"/>
      <w:lang w:val="en-US" w:eastAsia="en-US" w:bidi="ar-SA"/>
    </w:rPr>
  </w:style>
  <w:style w:type="paragraph" w:customStyle="1" w:styleId="Char">
    <w:name w:val="Char"/>
    <w:basedOn w:val="Normal"/>
    <w:rsid w:val="00D408FC"/>
    <w:rPr>
      <w:rFonts w:ascii="Verdana" w:hAnsi="Verdana"/>
    </w:rPr>
  </w:style>
  <w:style w:type="paragraph" w:customStyle="1" w:styleId="DefaultParagraphFontParaChar">
    <w:name w:val="Default Paragraph Font Para Char"/>
    <w:basedOn w:val="Normal"/>
    <w:rsid w:val="00E3429D"/>
    <w:rPr>
      <w:rFonts w:ascii="Verdana" w:hAnsi="Verdana"/>
    </w:rPr>
  </w:style>
  <w:style w:type="character" w:styleId="Hyperlnk">
    <w:name w:val="Hyperlink"/>
    <w:basedOn w:val="Standardstycketeckensnitt"/>
    <w:uiPriority w:val="99"/>
    <w:unhideWhenUsed/>
    <w:rsid w:val="0007142E"/>
    <w:rPr>
      <w:color w:val="0000FF"/>
      <w:sz w:val="20"/>
      <w:szCs w:val="18"/>
      <w:u w:val="single"/>
    </w:rPr>
  </w:style>
  <w:style w:type="paragraph" w:styleId="Liststycke">
    <w:name w:val="List Paragraph"/>
    <w:basedOn w:val="Normal"/>
    <w:uiPriority w:val="34"/>
    <w:qFormat/>
    <w:rsid w:val="005F0054"/>
    <w:pPr>
      <w:ind w:left="720"/>
      <w:contextualSpacing/>
    </w:pPr>
  </w:style>
  <w:style w:type="table" w:styleId="Mellanmrkskuggning1-dekorfrg5">
    <w:name w:val="Medium Shading 1 Accent 5"/>
    <w:basedOn w:val="Normaltabell"/>
    <w:uiPriority w:val="63"/>
    <w:rsid w:val="00D802A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juslista-dekorfrg5">
    <w:name w:val="Light List Accent 5"/>
    <w:basedOn w:val="Normaltabell"/>
    <w:uiPriority w:val="61"/>
    <w:rsid w:val="00D802A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D802A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490C"/>
    <w:pPr>
      <w:spacing w:after="160" w:line="240" w:lineRule="exact"/>
    </w:pPr>
    <w:rPr>
      <w:sz w:val="21"/>
    </w:rPr>
  </w:style>
  <w:style w:type="paragraph" w:styleId="Rubrik1">
    <w:name w:val="heading 1"/>
    <w:next w:val="Normal"/>
    <w:qFormat/>
    <w:rsid w:val="00BB74D4"/>
    <w:pPr>
      <w:keepNext/>
      <w:keepLines/>
      <w:pBdr>
        <w:top w:val="single" w:sz="18" w:space="17" w:color="auto"/>
        <w:bottom w:val="single" w:sz="4" w:space="17" w:color="auto"/>
      </w:pBdr>
      <w:spacing w:after="740" w:line="600" w:lineRule="exact"/>
      <w:ind w:left="-2275"/>
      <w:outlineLvl w:val="0"/>
    </w:pPr>
    <w:rPr>
      <w:sz w:val="56"/>
    </w:rPr>
  </w:style>
  <w:style w:type="paragraph" w:styleId="Rubrik2">
    <w:name w:val="heading 2"/>
    <w:next w:val="Normal"/>
    <w:qFormat/>
    <w:rsid w:val="00BB74D4"/>
    <w:pPr>
      <w:keepNext/>
      <w:spacing w:before="160" w:after="120" w:line="440" w:lineRule="exact"/>
      <w:ind w:left="-2280"/>
      <w:outlineLvl w:val="1"/>
    </w:pPr>
    <w:rPr>
      <w:rFonts w:ascii="Arial Narrow" w:hAnsi="Arial Narrow"/>
      <w:b/>
      <w:sz w:val="40"/>
    </w:rPr>
  </w:style>
  <w:style w:type="paragraph" w:styleId="Rubrik3">
    <w:name w:val="heading 3"/>
    <w:basedOn w:val="Rubrik2"/>
    <w:next w:val="Normal"/>
    <w:qFormat/>
    <w:rsid w:val="00BB74D4"/>
    <w:pPr>
      <w:outlineLvl w:val="2"/>
    </w:pPr>
    <w:rPr>
      <w:sz w:val="34"/>
    </w:rPr>
  </w:style>
  <w:style w:type="paragraph" w:styleId="Rubrik4">
    <w:name w:val="heading 4"/>
    <w:basedOn w:val="Rubrik2"/>
    <w:next w:val="Normal"/>
    <w:qFormat/>
    <w:rsid w:val="00BB74D4"/>
    <w:pPr>
      <w:spacing w:before="80" w:after="40" w:line="340" w:lineRule="exact"/>
      <w:ind w:left="0"/>
      <w:outlineLvl w:val="3"/>
    </w:pPr>
    <w:rPr>
      <w:sz w:val="30"/>
    </w:rPr>
  </w:style>
  <w:style w:type="paragraph" w:styleId="Rubrik5">
    <w:name w:val="heading 5"/>
    <w:basedOn w:val="Rubrik2"/>
    <w:next w:val="Normal"/>
    <w:qFormat/>
    <w:rsid w:val="00BB74D4"/>
    <w:pPr>
      <w:spacing w:before="60" w:after="40" w:line="280" w:lineRule="exact"/>
      <w:ind w:left="0"/>
      <w:outlineLvl w:val="4"/>
    </w:pPr>
    <w:rPr>
      <w:sz w:val="24"/>
    </w:rPr>
  </w:style>
  <w:style w:type="paragraph" w:styleId="Rubrik6">
    <w:name w:val="heading 6"/>
    <w:basedOn w:val="Rubrik2"/>
    <w:next w:val="H6p"/>
    <w:qFormat/>
    <w:rsid w:val="00BB74D4"/>
    <w:pPr>
      <w:framePr w:hSpace="173" w:wrap="around" w:vAnchor="text" w:hAnchor="text" w:y="-42"/>
      <w:spacing w:before="40" w:after="0" w:line="235" w:lineRule="exact"/>
      <w:ind w:left="0"/>
      <w:outlineLvl w:val="5"/>
    </w:pPr>
    <w:rPr>
      <w:sz w:val="21"/>
    </w:rPr>
  </w:style>
  <w:style w:type="paragraph" w:styleId="Rubrik7">
    <w:name w:val="heading 7"/>
    <w:basedOn w:val="Normal"/>
    <w:next w:val="Normal"/>
    <w:qFormat/>
    <w:rsid w:val="00BB74D4"/>
    <w:pPr>
      <w:keepNext/>
      <w:spacing w:line="360" w:lineRule="auto"/>
      <w:outlineLvl w:val="6"/>
    </w:pPr>
    <w:rPr>
      <w:vanish/>
      <w:color w:val="FF0000"/>
    </w:rPr>
  </w:style>
  <w:style w:type="paragraph" w:styleId="Rubrik8">
    <w:name w:val="heading 8"/>
    <w:basedOn w:val="Normal"/>
    <w:next w:val="Normal"/>
    <w:qFormat/>
    <w:rsid w:val="00BB74D4"/>
    <w:pPr>
      <w:spacing w:before="240" w:after="60"/>
      <w:outlineLvl w:val="7"/>
    </w:pPr>
    <w:rPr>
      <w:rFonts w:ascii="Arial" w:hAnsi="Arial"/>
      <w:i/>
    </w:rPr>
  </w:style>
  <w:style w:type="paragraph" w:styleId="Rubrik9">
    <w:name w:val="heading 9"/>
    <w:basedOn w:val="Normal"/>
    <w:next w:val="Normal"/>
    <w:qFormat/>
    <w:rsid w:val="00BB74D4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H6p">
    <w:name w:val="H6p"/>
    <w:next w:val="Normal"/>
    <w:rsid w:val="00BB74D4"/>
    <w:pPr>
      <w:spacing w:before="40" w:after="160"/>
    </w:pPr>
    <w:rPr>
      <w:sz w:val="21"/>
    </w:rPr>
  </w:style>
  <w:style w:type="paragraph" w:customStyle="1" w:styleId="Cbx">
    <w:name w:val="*Cbx"/>
    <w:rsid w:val="00BB74D4"/>
    <w:pPr>
      <w:tabs>
        <w:tab w:val="left" w:pos="140"/>
        <w:tab w:val="left" w:pos="420"/>
      </w:tabs>
      <w:spacing w:before="100" w:line="210" w:lineRule="exact"/>
      <w:ind w:left="420" w:right="140" w:hanging="300"/>
    </w:pPr>
    <w:rPr>
      <w:rFonts w:ascii="Arial Narrow" w:hAnsi="Arial Narrow"/>
      <w:sz w:val="19"/>
    </w:rPr>
  </w:style>
  <w:style w:type="paragraph" w:customStyle="1" w:styleId="Cbxe">
    <w:name w:val="*Cbxe"/>
    <w:basedOn w:val="Cbx"/>
    <w:next w:val="Normal"/>
    <w:rsid w:val="00BB74D4"/>
    <w:pPr>
      <w:spacing w:after="100"/>
    </w:pPr>
  </w:style>
  <w:style w:type="paragraph" w:customStyle="1" w:styleId="Art">
    <w:name w:val="Art"/>
    <w:next w:val="Rule"/>
    <w:rsid w:val="00BB74D4"/>
    <w:pPr>
      <w:tabs>
        <w:tab w:val="left" w:pos="0"/>
        <w:tab w:val="left" w:pos="300"/>
      </w:tabs>
    </w:pPr>
    <w:rPr>
      <w:b/>
      <w:sz w:val="21"/>
    </w:rPr>
  </w:style>
  <w:style w:type="paragraph" w:customStyle="1" w:styleId="ArtBody">
    <w:name w:val="Art Body"/>
    <w:basedOn w:val="Art"/>
    <w:next w:val="Normal"/>
    <w:rsid w:val="00BB74D4"/>
    <w:pPr>
      <w:spacing w:before="80" w:after="240"/>
    </w:pPr>
  </w:style>
  <w:style w:type="paragraph" w:customStyle="1" w:styleId="ArtWide">
    <w:name w:val="Art Wide"/>
    <w:basedOn w:val="Art"/>
    <w:next w:val="Normal"/>
    <w:rsid w:val="00BB74D4"/>
    <w:pPr>
      <w:spacing w:before="140" w:after="240"/>
      <w:ind w:left="-2275"/>
    </w:pPr>
  </w:style>
  <w:style w:type="paragraph" w:customStyle="1" w:styleId="ArtL">
    <w:name w:val="ArtL"/>
    <w:basedOn w:val="ArtBody"/>
    <w:next w:val="Normal"/>
    <w:rsid w:val="00BB74D4"/>
    <w:pPr>
      <w:ind w:left="300"/>
    </w:pPr>
  </w:style>
  <w:style w:type="paragraph" w:customStyle="1" w:styleId="ArtSd">
    <w:name w:val="ArtSd"/>
    <w:basedOn w:val="Art"/>
    <w:next w:val="Normal"/>
    <w:rsid w:val="00BB74D4"/>
    <w:pPr>
      <w:keepNext/>
      <w:keepLines/>
      <w:framePr w:w="1560" w:hSpace="240" w:vSpace="180" w:wrap="around" w:vAnchor="text" w:hAnchor="page" w:y="1"/>
      <w:tabs>
        <w:tab w:val="clear" w:pos="0"/>
        <w:tab w:val="clear" w:pos="300"/>
        <w:tab w:val="right" w:pos="1560"/>
      </w:tabs>
      <w:spacing w:after="240"/>
    </w:pPr>
    <w:rPr>
      <w:b w:val="0"/>
      <w:sz w:val="28"/>
    </w:rPr>
  </w:style>
  <w:style w:type="paragraph" w:styleId="Brdtext">
    <w:name w:val="Body Text"/>
    <w:basedOn w:val="Normal"/>
    <w:rsid w:val="00BB74D4"/>
    <w:rPr>
      <w:i/>
      <w:vanish/>
    </w:rPr>
  </w:style>
  <w:style w:type="paragraph" w:customStyle="1" w:styleId="Cap">
    <w:name w:val="Cap"/>
    <w:next w:val="Normal"/>
    <w:rsid w:val="00BB74D4"/>
    <w:pPr>
      <w:spacing w:after="300" w:line="220" w:lineRule="exact"/>
    </w:pPr>
    <w:rPr>
      <w:rFonts w:ascii="Helvetica-Narrow" w:hAnsi="Helvetica-Narrow"/>
      <w:b/>
      <w:sz w:val="19"/>
    </w:rPr>
  </w:style>
  <w:style w:type="character" w:styleId="Kommentarsreferens">
    <w:name w:val="annotation reference"/>
    <w:basedOn w:val="Standardstycketeckensnitt"/>
    <w:semiHidden/>
    <w:rsid w:val="00BB74D4"/>
    <w:rPr>
      <w:color w:val="008000"/>
      <w:sz w:val="20"/>
    </w:rPr>
  </w:style>
  <w:style w:type="paragraph" w:styleId="Kommentarer">
    <w:name w:val="annotation text"/>
    <w:basedOn w:val="Normal"/>
    <w:semiHidden/>
    <w:rsid w:val="00BB74D4"/>
    <w:pPr>
      <w:spacing w:after="180"/>
    </w:pPr>
    <w:rPr>
      <w:color w:val="008000"/>
    </w:rPr>
  </w:style>
  <w:style w:type="paragraph" w:customStyle="1" w:styleId="Courier">
    <w:name w:val="Courier"/>
    <w:basedOn w:val="Normal"/>
    <w:rsid w:val="00BB74D4"/>
    <w:rPr>
      <w:rFonts w:ascii="Courier" w:hAnsi="Courier"/>
    </w:rPr>
  </w:style>
  <w:style w:type="paragraph" w:styleId="Dokumentversikt">
    <w:name w:val="Document Map"/>
    <w:basedOn w:val="Normal"/>
    <w:semiHidden/>
    <w:rsid w:val="00BB74D4"/>
    <w:pPr>
      <w:shd w:val="clear" w:color="auto" w:fill="000080"/>
    </w:pPr>
    <w:rPr>
      <w:rFonts w:ascii="Tahoma" w:hAnsi="Tahoma"/>
    </w:rPr>
  </w:style>
  <w:style w:type="character" w:styleId="Betoning">
    <w:name w:val="Emphasis"/>
    <w:basedOn w:val="Standardstycketeckensnitt"/>
    <w:qFormat/>
    <w:rsid w:val="00BB74D4"/>
    <w:rPr>
      <w:i/>
    </w:rPr>
  </w:style>
  <w:style w:type="character" w:styleId="Slutkommentarsreferens">
    <w:name w:val="endnote reference"/>
    <w:basedOn w:val="Standardstycketeckensnitt"/>
    <w:semiHidden/>
    <w:rsid w:val="00BB74D4"/>
    <w:rPr>
      <w:vertAlign w:val="superscript"/>
    </w:rPr>
  </w:style>
  <w:style w:type="paragraph" w:customStyle="1" w:styleId="Ex">
    <w:name w:val="Ex"/>
    <w:rsid w:val="00BB74D4"/>
    <w:pPr>
      <w:keepNext/>
      <w:keepLines/>
      <w:shd w:val="clear" w:color="auto" w:fill="E6E6E6"/>
      <w:tabs>
        <w:tab w:val="left" w:pos="200"/>
        <w:tab w:val="left" w:pos="600"/>
        <w:tab w:val="left" w:pos="1000"/>
        <w:tab w:val="left" w:pos="1400"/>
        <w:tab w:val="left" w:pos="1800"/>
        <w:tab w:val="left" w:pos="2200"/>
        <w:tab w:val="left" w:pos="2600"/>
        <w:tab w:val="left" w:pos="3000"/>
        <w:tab w:val="left" w:pos="3400"/>
        <w:tab w:val="left" w:pos="3800"/>
        <w:tab w:val="left" w:pos="4200"/>
      </w:tabs>
      <w:spacing w:line="240" w:lineRule="exact"/>
    </w:pPr>
    <w:rPr>
      <w:rFonts w:ascii="Lucida Sans Typewriter" w:hAnsi="Lucida Sans Typewriter"/>
      <w:sz w:val="18"/>
    </w:rPr>
  </w:style>
  <w:style w:type="paragraph" w:customStyle="1" w:styleId="ExC">
    <w:name w:val="ExC"/>
    <w:basedOn w:val="Ex"/>
    <w:rsid w:val="00BB74D4"/>
    <w:rPr>
      <w:rFonts w:ascii="Lucida Console" w:hAnsi="Lucida Console"/>
    </w:rPr>
  </w:style>
  <w:style w:type="paragraph" w:customStyle="1" w:styleId="Exl">
    <w:name w:val="Exl"/>
    <w:basedOn w:val="Ex"/>
    <w:rsid w:val="00BB74D4"/>
    <w:pPr>
      <w:tabs>
        <w:tab w:val="clear" w:pos="200"/>
      </w:tabs>
      <w:ind w:left="300"/>
    </w:pPr>
  </w:style>
  <w:style w:type="paragraph" w:customStyle="1" w:styleId="ExCl">
    <w:name w:val="ExCl"/>
    <w:basedOn w:val="Exl"/>
    <w:rsid w:val="00BB74D4"/>
    <w:rPr>
      <w:rFonts w:ascii="Lucida Console" w:hAnsi="Lucida Console"/>
    </w:rPr>
  </w:style>
  <w:style w:type="paragraph" w:customStyle="1" w:styleId="Exl2">
    <w:name w:val="Exl2"/>
    <w:basedOn w:val="Exl"/>
    <w:rsid w:val="00BB74D4"/>
    <w:pPr>
      <w:ind w:left="600"/>
    </w:pPr>
  </w:style>
  <w:style w:type="paragraph" w:customStyle="1" w:styleId="ExCl2">
    <w:name w:val="ExCl2"/>
    <w:basedOn w:val="Exl2"/>
    <w:rsid w:val="00BB74D4"/>
    <w:rPr>
      <w:rFonts w:ascii="Lucida Console" w:hAnsi="Lucida Console"/>
    </w:rPr>
  </w:style>
  <w:style w:type="paragraph" w:customStyle="1" w:styleId="ExLn1">
    <w:name w:val="ExLn1"/>
    <w:basedOn w:val="Ex"/>
    <w:rsid w:val="00BB74D4"/>
    <w:pPr>
      <w:tabs>
        <w:tab w:val="num" w:pos="0"/>
      </w:tabs>
      <w:ind w:hanging="2280"/>
    </w:pPr>
  </w:style>
  <w:style w:type="paragraph" w:customStyle="1" w:styleId="ExCLn1">
    <w:name w:val="ExCLn1"/>
    <w:basedOn w:val="ExLn1"/>
    <w:rsid w:val="00BB74D4"/>
    <w:rPr>
      <w:rFonts w:ascii="Lucida Console" w:hAnsi="Lucida Console"/>
    </w:rPr>
  </w:style>
  <w:style w:type="paragraph" w:customStyle="1" w:styleId="ExLn2">
    <w:name w:val="ExLn2"/>
    <w:basedOn w:val="Exl"/>
    <w:rsid w:val="00BB74D4"/>
    <w:pPr>
      <w:tabs>
        <w:tab w:val="num" w:pos="300"/>
      </w:tabs>
      <w:ind w:hanging="2580"/>
    </w:pPr>
  </w:style>
  <w:style w:type="paragraph" w:customStyle="1" w:styleId="ExCLn2">
    <w:name w:val="ExCLn2"/>
    <w:basedOn w:val="ExLn2"/>
    <w:rsid w:val="00BB74D4"/>
    <w:rPr>
      <w:rFonts w:ascii="Lucida Console" w:hAnsi="Lucida Console"/>
    </w:rPr>
  </w:style>
  <w:style w:type="paragraph" w:customStyle="1" w:styleId="ExLn3">
    <w:name w:val="ExLn3"/>
    <w:basedOn w:val="Exl2"/>
    <w:rsid w:val="00BB74D4"/>
    <w:pPr>
      <w:tabs>
        <w:tab w:val="num" w:pos="600"/>
      </w:tabs>
      <w:ind w:hanging="2880"/>
    </w:pPr>
  </w:style>
  <w:style w:type="paragraph" w:customStyle="1" w:styleId="ExCLn3">
    <w:name w:val="ExCLn3"/>
    <w:basedOn w:val="ExLn3"/>
    <w:rsid w:val="00BB74D4"/>
    <w:rPr>
      <w:rFonts w:ascii="Lucida Console" w:hAnsi="Lucida Console"/>
    </w:rPr>
  </w:style>
  <w:style w:type="paragraph" w:customStyle="1" w:styleId="Exw">
    <w:name w:val="Exw"/>
    <w:basedOn w:val="Ex"/>
    <w:rsid w:val="00BB74D4"/>
    <w:pPr>
      <w:tabs>
        <w:tab w:val="left" w:pos="-2000"/>
        <w:tab w:val="left" w:pos="-1600"/>
        <w:tab w:val="left" w:pos="-1200"/>
        <w:tab w:val="left" w:pos="-800"/>
        <w:tab w:val="left" w:pos="-400"/>
        <w:tab w:val="left" w:pos="0"/>
      </w:tabs>
      <w:ind w:left="-2280"/>
    </w:pPr>
  </w:style>
  <w:style w:type="paragraph" w:customStyle="1" w:styleId="ExCw">
    <w:name w:val="ExCw"/>
    <w:basedOn w:val="Exw"/>
    <w:rsid w:val="00BB74D4"/>
    <w:rPr>
      <w:rFonts w:ascii="Lucida Console" w:hAnsi="Lucida Console"/>
    </w:rPr>
  </w:style>
  <w:style w:type="paragraph" w:customStyle="1" w:styleId="ExwLn1">
    <w:name w:val="ExwLn1"/>
    <w:basedOn w:val="Exw"/>
    <w:rsid w:val="00BB74D4"/>
    <w:pPr>
      <w:tabs>
        <w:tab w:val="clear" w:pos="-2000"/>
      </w:tabs>
      <w:ind w:left="-1600" w:hanging="680"/>
    </w:pPr>
  </w:style>
  <w:style w:type="paragraph" w:customStyle="1" w:styleId="ExCwLn1">
    <w:name w:val="ExCwLn1"/>
    <w:basedOn w:val="ExwLn1"/>
    <w:rsid w:val="00BB74D4"/>
    <w:rPr>
      <w:rFonts w:ascii="Lucida Console" w:hAnsi="Lucida Console"/>
    </w:rPr>
  </w:style>
  <w:style w:type="paragraph" w:customStyle="1" w:styleId="ExLe">
    <w:name w:val="ExLe"/>
    <w:basedOn w:val="Ex"/>
    <w:next w:val="Normal"/>
    <w:rsid w:val="00BB74D4"/>
    <w:pPr>
      <w:jc w:val="right"/>
    </w:pPr>
  </w:style>
  <w:style w:type="paragraph" w:customStyle="1" w:styleId="ExwLe">
    <w:name w:val="ExwLe"/>
    <w:basedOn w:val="Exw"/>
    <w:next w:val="Normal"/>
    <w:rsid w:val="00BB74D4"/>
    <w:pPr>
      <w:jc w:val="right"/>
    </w:pPr>
  </w:style>
  <w:style w:type="paragraph" w:customStyle="1" w:styleId="FFt">
    <w:name w:val="FFt"/>
    <w:next w:val="Normal"/>
    <w:rsid w:val="00BB74D4"/>
    <w:pPr>
      <w:framePr w:hSpace="187" w:wrap="around" w:vAnchor="text" w:hAnchor="page" w:y="1"/>
      <w:spacing w:line="80" w:lineRule="exact"/>
    </w:pPr>
    <w:rPr>
      <w:sz w:val="12"/>
    </w:rPr>
  </w:style>
  <w:style w:type="paragraph" w:styleId="Sidfot">
    <w:name w:val="footer"/>
    <w:basedOn w:val="Normal"/>
    <w:rsid w:val="00BB74D4"/>
    <w:pPr>
      <w:tabs>
        <w:tab w:val="center" w:pos="3380"/>
        <w:tab w:val="right" w:pos="6760"/>
      </w:tabs>
    </w:pPr>
  </w:style>
  <w:style w:type="paragraph" w:customStyle="1" w:styleId="FooterDateStamp">
    <w:name w:val="FooterDateStamp"/>
    <w:rsid w:val="00BB74D4"/>
    <w:pPr>
      <w:spacing w:after="200" w:line="160" w:lineRule="exact"/>
      <w:jc w:val="right"/>
    </w:pPr>
    <w:rPr>
      <w:sz w:val="16"/>
    </w:rPr>
  </w:style>
  <w:style w:type="paragraph" w:customStyle="1" w:styleId="FooterDateStampOdd">
    <w:name w:val="FooterDateStampOdd"/>
    <w:basedOn w:val="FooterDateStamp"/>
    <w:rsid w:val="00BB74D4"/>
    <w:pPr>
      <w:ind w:left="-2246"/>
      <w:jc w:val="left"/>
    </w:pPr>
  </w:style>
  <w:style w:type="character" w:styleId="Fotnotsreferens">
    <w:name w:val="footnote reference"/>
    <w:basedOn w:val="Standardstycketeckensnitt"/>
    <w:semiHidden/>
    <w:rsid w:val="00BB74D4"/>
    <w:rPr>
      <w:sz w:val="20"/>
      <w:vertAlign w:val="superscript"/>
    </w:rPr>
  </w:style>
  <w:style w:type="paragraph" w:styleId="Fotnotstext">
    <w:name w:val="footnote text"/>
    <w:basedOn w:val="Normal"/>
    <w:semiHidden/>
    <w:rsid w:val="00BB74D4"/>
  </w:style>
  <w:style w:type="paragraph" w:styleId="Sidhuvud">
    <w:name w:val="header"/>
    <w:next w:val="Normal"/>
    <w:rsid w:val="00BB74D4"/>
    <w:pPr>
      <w:tabs>
        <w:tab w:val="right" w:pos="6800"/>
      </w:tabs>
      <w:spacing w:line="240" w:lineRule="exact"/>
      <w:ind w:left="-2275"/>
    </w:pPr>
    <w:rPr>
      <w:rFonts w:ascii="Arial Narrow" w:hAnsi="Arial Narrow"/>
      <w:b/>
      <w:sz w:val="19"/>
    </w:rPr>
  </w:style>
  <w:style w:type="paragraph" w:customStyle="1" w:styleId="headerrule">
    <w:name w:val="header rule"/>
    <w:next w:val="Normal"/>
    <w:rsid w:val="00BB74D4"/>
    <w:pPr>
      <w:pBdr>
        <w:top w:val="single" w:sz="6" w:space="0" w:color="auto"/>
      </w:pBdr>
      <w:spacing w:before="50" w:line="80" w:lineRule="exact"/>
      <w:ind w:left="-2280"/>
    </w:pPr>
    <w:rPr>
      <w:sz w:val="12"/>
    </w:rPr>
  </w:style>
  <w:style w:type="paragraph" w:customStyle="1" w:styleId="IMp">
    <w:name w:val="IMp"/>
    <w:rsid w:val="00BB74D4"/>
    <w:pPr>
      <w:keepNext/>
      <w:keepLines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220" w:lineRule="exact"/>
    </w:pPr>
    <w:rPr>
      <w:rFonts w:ascii="Arial Narrow" w:hAnsi="Arial Narrow"/>
      <w:sz w:val="19"/>
    </w:rPr>
  </w:style>
  <w:style w:type="paragraph" w:customStyle="1" w:styleId="IRmh">
    <w:name w:val="IRmh"/>
    <w:next w:val="IMp"/>
    <w:rsid w:val="00BB74D4"/>
    <w:pPr>
      <w:keepNext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120" w:line="220" w:lineRule="exact"/>
    </w:pPr>
    <w:rPr>
      <w:rFonts w:ascii="Arial Narrow" w:hAnsi="Arial Narrow"/>
      <w:b/>
      <w:sz w:val="21"/>
    </w:rPr>
  </w:style>
  <w:style w:type="paragraph" w:customStyle="1" w:styleId="La0">
    <w:name w:val="La0"/>
    <w:basedOn w:val="Normal"/>
    <w:rsid w:val="00BB74D4"/>
    <w:pPr>
      <w:spacing w:after="100"/>
    </w:pPr>
    <w:rPr>
      <w:b/>
    </w:rPr>
  </w:style>
  <w:style w:type="paragraph" w:customStyle="1" w:styleId="La1">
    <w:name w:val="La1"/>
    <w:basedOn w:val="La0"/>
    <w:rsid w:val="00BB74D4"/>
    <w:pPr>
      <w:ind w:left="300"/>
    </w:pPr>
  </w:style>
  <w:style w:type="paragraph" w:customStyle="1" w:styleId="La2">
    <w:name w:val="La2"/>
    <w:basedOn w:val="La0"/>
    <w:rsid w:val="00BB74D4"/>
    <w:pPr>
      <w:ind w:left="600"/>
    </w:pPr>
  </w:style>
  <w:style w:type="paragraph" w:customStyle="1" w:styleId="LaEx0">
    <w:name w:val="LaEx0"/>
    <w:basedOn w:val="La0"/>
    <w:rsid w:val="00BB74D4"/>
    <w:pPr>
      <w:keepNext/>
      <w:keepLines/>
      <w:tabs>
        <w:tab w:val="left" w:pos="300"/>
        <w:tab w:val="left" w:pos="700"/>
        <w:tab w:val="left" w:pos="1100"/>
        <w:tab w:val="left" w:pos="1500"/>
        <w:tab w:val="left" w:pos="1900"/>
        <w:tab w:val="left" w:pos="2300"/>
        <w:tab w:val="left" w:pos="2700"/>
        <w:tab w:val="left" w:pos="3100"/>
        <w:tab w:val="left" w:pos="3500"/>
        <w:tab w:val="left" w:pos="3900"/>
        <w:tab w:val="left" w:pos="4300"/>
      </w:tabs>
    </w:pPr>
    <w:rPr>
      <w:rFonts w:ascii="Lucida Sans Typewriter" w:hAnsi="Lucida Sans Typewriter"/>
      <w:noProof/>
      <w:sz w:val="18"/>
    </w:rPr>
  </w:style>
  <w:style w:type="paragraph" w:customStyle="1" w:styleId="LaEx1">
    <w:name w:val="LaEx1"/>
    <w:basedOn w:val="LaEx0"/>
    <w:rsid w:val="00BB74D4"/>
    <w:pPr>
      <w:tabs>
        <w:tab w:val="clear" w:pos="300"/>
      </w:tabs>
      <w:ind w:left="300"/>
    </w:pPr>
  </w:style>
  <w:style w:type="paragraph" w:customStyle="1" w:styleId="LaEx2">
    <w:name w:val="LaEx2"/>
    <w:basedOn w:val="LaEx1"/>
    <w:rsid w:val="00BB74D4"/>
    <w:pPr>
      <w:tabs>
        <w:tab w:val="clear" w:pos="700"/>
      </w:tabs>
      <w:ind w:left="600"/>
    </w:pPr>
  </w:style>
  <w:style w:type="paragraph" w:customStyle="1" w:styleId="LaExC0">
    <w:name w:val="LaExC0"/>
    <w:basedOn w:val="LaEx0"/>
    <w:rsid w:val="00BB74D4"/>
    <w:rPr>
      <w:rFonts w:ascii="Lucida Console" w:hAnsi="Lucida Console"/>
    </w:rPr>
  </w:style>
  <w:style w:type="paragraph" w:customStyle="1" w:styleId="LaExC1">
    <w:name w:val="LaExC1"/>
    <w:basedOn w:val="LaEx1"/>
    <w:rsid w:val="00BB74D4"/>
    <w:rPr>
      <w:rFonts w:ascii="Lucida Console" w:hAnsi="Lucida Console"/>
    </w:rPr>
  </w:style>
  <w:style w:type="paragraph" w:customStyle="1" w:styleId="LaExC2">
    <w:name w:val="LaExC2"/>
    <w:basedOn w:val="LaEx2"/>
    <w:rsid w:val="00BB74D4"/>
    <w:rPr>
      <w:rFonts w:ascii="Lucida Console" w:hAnsi="Lucida Console"/>
    </w:rPr>
  </w:style>
  <w:style w:type="paragraph" w:customStyle="1" w:styleId="Latp">
    <w:name w:val="Latp"/>
    <w:basedOn w:val="Normal"/>
    <w:rsid w:val="00BB74D4"/>
    <w:pPr>
      <w:numPr>
        <w:ilvl w:val="12"/>
      </w:numPr>
      <w:spacing w:before="20" w:after="60" w:line="220" w:lineRule="exact"/>
      <w:ind w:left="240"/>
    </w:pPr>
    <w:rPr>
      <w:b/>
      <w:sz w:val="19"/>
    </w:rPr>
  </w:style>
  <w:style w:type="paragraph" w:customStyle="1" w:styleId="Latpf">
    <w:name w:val="Latpf"/>
    <w:basedOn w:val="Normal"/>
    <w:rsid w:val="00BB74D4"/>
    <w:pPr>
      <w:numPr>
        <w:ilvl w:val="12"/>
      </w:numPr>
      <w:spacing w:before="20" w:after="60" w:line="220" w:lineRule="exact"/>
    </w:pPr>
    <w:rPr>
      <w:b/>
      <w:sz w:val="19"/>
    </w:rPr>
  </w:style>
  <w:style w:type="paragraph" w:customStyle="1" w:styleId="Lb1">
    <w:name w:val="Lb1"/>
    <w:rsid w:val="00BB74D4"/>
    <w:pPr>
      <w:numPr>
        <w:numId w:val="2"/>
      </w:numPr>
      <w:tabs>
        <w:tab w:val="left" w:pos="300"/>
      </w:tabs>
      <w:spacing w:after="100"/>
    </w:pPr>
    <w:rPr>
      <w:sz w:val="21"/>
    </w:rPr>
  </w:style>
  <w:style w:type="paragraph" w:customStyle="1" w:styleId="Tp">
    <w:name w:val="Tp"/>
    <w:rsid w:val="00BB74D4"/>
    <w:pPr>
      <w:tabs>
        <w:tab w:val="left" w:pos="540"/>
      </w:tabs>
      <w:spacing w:before="20" w:after="60" w:line="240" w:lineRule="exact"/>
      <w:ind w:left="240"/>
    </w:pPr>
    <w:rPr>
      <w:sz w:val="19"/>
    </w:rPr>
  </w:style>
  <w:style w:type="paragraph" w:customStyle="1" w:styleId="Lb1Tp">
    <w:name w:val="Lb1Tp"/>
    <w:basedOn w:val="Tp"/>
    <w:rsid w:val="00BB74D4"/>
    <w:pPr>
      <w:tabs>
        <w:tab w:val="left" w:pos="480"/>
      </w:tabs>
      <w:ind w:left="480" w:hanging="240"/>
    </w:pPr>
  </w:style>
  <w:style w:type="paragraph" w:customStyle="1" w:styleId="Lb1Tpf">
    <w:name w:val="Lb1Tpf"/>
    <w:basedOn w:val="Lb1Tp"/>
    <w:rsid w:val="00BB74D4"/>
    <w:pPr>
      <w:tabs>
        <w:tab w:val="clear" w:pos="480"/>
        <w:tab w:val="left" w:pos="240"/>
      </w:tabs>
      <w:ind w:left="240"/>
    </w:pPr>
  </w:style>
  <w:style w:type="paragraph" w:customStyle="1" w:styleId="Lb2">
    <w:name w:val="Lb2"/>
    <w:basedOn w:val="Lb1"/>
    <w:rsid w:val="00BB74D4"/>
    <w:pPr>
      <w:numPr>
        <w:numId w:val="0"/>
      </w:numPr>
      <w:tabs>
        <w:tab w:val="clear" w:pos="300"/>
        <w:tab w:val="left" w:pos="600"/>
        <w:tab w:val="num" w:pos="660"/>
      </w:tabs>
      <w:ind w:left="600" w:hanging="300"/>
    </w:pPr>
  </w:style>
  <w:style w:type="paragraph" w:customStyle="1" w:styleId="Lb2Tp">
    <w:name w:val="Lb2Tp"/>
    <w:basedOn w:val="Lb1Tp"/>
    <w:rsid w:val="00BB74D4"/>
    <w:pPr>
      <w:tabs>
        <w:tab w:val="clear" w:pos="480"/>
        <w:tab w:val="left" w:pos="720"/>
      </w:tabs>
      <w:ind w:left="720"/>
    </w:pPr>
  </w:style>
  <w:style w:type="paragraph" w:customStyle="1" w:styleId="Lb2Tpf">
    <w:name w:val="Lb2Tpf"/>
    <w:basedOn w:val="Lb1Tpf"/>
    <w:rsid w:val="00BB74D4"/>
    <w:pPr>
      <w:tabs>
        <w:tab w:val="clear" w:pos="240"/>
        <w:tab w:val="left" w:pos="480"/>
      </w:tabs>
      <w:ind w:left="480"/>
    </w:pPr>
  </w:style>
  <w:style w:type="paragraph" w:customStyle="1" w:styleId="Lb3">
    <w:name w:val="Lb3"/>
    <w:basedOn w:val="Lb2"/>
    <w:rsid w:val="00BB74D4"/>
    <w:pPr>
      <w:tabs>
        <w:tab w:val="clear" w:pos="600"/>
        <w:tab w:val="clear" w:pos="660"/>
        <w:tab w:val="left" w:pos="900"/>
        <w:tab w:val="num" w:pos="960"/>
      </w:tabs>
      <w:ind w:left="900"/>
    </w:pPr>
  </w:style>
  <w:style w:type="paragraph" w:customStyle="1" w:styleId="LbP">
    <w:name w:val="LbP"/>
    <w:next w:val="Normal"/>
    <w:rsid w:val="00BB74D4"/>
    <w:pPr>
      <w:tabs>
        <w:tab w:val="num" w:pos="300"/>
      </w:tabs>
      <w:spacing w:after="100" w:line="240" w:lineRule="exact"/>
      <w:ind w:left="300" w:hanging="300"/>
    </w:pPr>
    <w:rPr>
      <w:sz w:val="21"/>
    </w:rPr>
  </w:style>
  <w:style w:type="paragraph" w:customStyle="1" w:styleId="Le">
    <w:name w:val="Le"/>
    <w:next w:val="Normal"/>
    <w:rsid w:val="00BB74D4"/>
    <w:pPr>
      <w:spacing w:line="160" w:lineRule="exact"/>
      <w:jc w:val="right"/>
    </w:pPr>
    <w:rPr>
      <w:sz w:val="16"/>
    </w:rPr>
  </w:style>
  <w:style w:type="paragraph" w:customStyle="1" w:styleId="Leh">
    <w:name w:val="Leh"/>
    <w:next w:val="Normal"/>
    <w:rsid w:val="00BB74D4"/>
    <w:pPr>
      <w:spacing w:line="80" w:lineRule="exact"/>
      <w:jc w:val="right"/>
    </w:pPr>
    <w:rPr>
      <w:sz w:val="12"/>
    </w:rPr>
  </w:style>
  <w:style w:type="paragraph" w:customStyle="1" w:styleId="Li">
    <w:name w:val="Li"/>
    <w:next w:val="Normal"/>
    <w:rsid w:val="00BB74D4"/>
    <w:pPr>
      <w:spacing w:after="180"/>
    </w:pPr>
    <w:rPr>
      <w:rFonts w:ascii="Arial Narrow" w:hAnsi="Arial Narrow"/>
      <w:b/>
      <w:sz w:val="28"/>
    </w:rPr>
  </w:style>
  <w:style w:type="character" w:styleId="Radnummer">
    <w:name w:val="line number"/>
    <w:basedOn w:val="Standardstycketeckensnitt"/>
    <w:rsid w:val="00BB74D4"/>
    <w:rPr>
      <w:rFonts w:ascii="Courier New" w:hAnsi="Courier New"/>
      <w:sz w:val="16"/>
    </w:rPr>
  </w:style>
  <w:style w:type="paragraph" w:customStyle="1" w:styleId="Line0">
    <w:name w:val="Line0"/>
    <w:rsid w:val="00BB74D4"/>
    <w:pPr>
      <w:tabs>
        <w:tab w:val="right" w:leader="underscore" w:pos="6740"/>
      </w:tabs>
      <w:spacing w:after="240" w:line="240" w:lineRule="exact"/>
      <w:ind w:left="-30"/>
    </w:pPr>
    <w:rPr>
      <w:sz w:val="21"/>
    </w:rPr>
  </w:style>
  <w:style w:type="paragraph" w:customStyle="1" w:styleId="Line1">
    <w:name w:val="Line1"/>
    <w:basedOn w:val="Line0"/>
    <w:rsid w:val="00BB74D4"/>
    <w:pPr>
      <w:ind w:left="300"/>
    </w:pPr>
  </w:style>
  <w:style w:type="paragraph" w:customStyle="1" w:styleId="Line2">
    <w:name w:val="Line2"/>
    <w:basedOn w:val="Line0"/>
    <w:rsid w:val="00BB74D4"/>
    <w:pPr>
      <w:ind w:left="600"/>
    </w:pPr>
  </w:style>
  <w:style w:type="paragraph" w:customStyle="1" w:styleId="Ln1">
    <w:name w:val="Ln1"/>
    <w:rsid w:val="00BB74D4"/>
    <w:pPr>
      <w:tabs>
        <w:tab w:val="left" w:pos="300"/>
        <w:tab w:val="num" w:pos="720"/>
      </w:tabs>
      <w:spacing w:after="100"/>
      <w:ind w:left="300" w:hanging="300"/>
    </w:pPr>
    <w:rPr>
      <w:sz w:val="21"/>
    </w:rPr>
  </w:style>
  <w:style w:type="paragraph" w:customStyle="1" w:styleId="Ln2">
    <w:name w:val="Ln2"/>
    <w:basedOn w:val="Ln1"/>
    <w:rsid w:val="00BB74D4"/>
    <w:pPr>
      <w:tabs>
        <w:tab w:val="clear" w:pos="300"/>
        <w:tab w:val="clear" w:pos="720"/>
        <w:tab w:val="left" w:pos="600"/>
        <w:tab w:val="num" w:pos="1020"/>
      </w:tabs>
      <w:ind w:left="600"/>
    </w:pPr>
  </w:style>
  <w:style w:type="paragraph" w:customStyle="1" w:styleId="Ln3">
    <w:name w:val="Ln3"/>
    <w:basedOn w:val="Ln2"/>
    <w:rsid w:val="00BB74D4"/>
    <w:pPr>
      <w:tabs>
        <w:tab w:val="clear" w:pos="600"/>
        <w:tab w:val="clear" w:pos="1020"/>
        <w:tab w:val="left" w:pos="900"/>
        <w:tab w:val="num" w:pos="1680"/>
      </w:tabs>
      <w:ind w:left="900"/>
    </w:pPr>
  </w:style>
  <w:style w:type="paragraph" w:customStyle="1" w:styleId="Lp1">
    <w:name w:val="Lp1"/>
    <w:rsid w:val="00BB74D4"/>
    <w:pPr>
      <w:spacing w:after="100" w:line="240" w:lineRule="exact"/>
      <w:ind w:left="300"/>
    </w:pPr>
    <w:rPr>
      <w:sz w:val="21"/>
    </w:rPr>
  </w:style>
  <w:style w:type="paragraph" w:customStyle="1" w:styleId="Lp2">
    <w:name w:val="Lp2"/>
    <w:basedOn w:val="Lp1"/>
    <w:rsid w:val="00BB74D4"/>
    <w:pPr>
      <w:ind w:left="600"/>
    </w:pPr>
  </w:style>
  <w:style w:type="paragraph" w:customStyle="1" w:styleId="Lp3">
    <w:name w:val="Lp3"/>
    <w:basedOn w:val="Lp1"/>
    <w:rsid w:val="00BB74D4"/>
    <w:pPr>
      <w:ind w:left="900"/>
    </w:pPr>
  </w:style>
  <w:style w:type="paragraph" w:customStyle="1" w:styleId="Lp4">
    <w:name w:val="Lp4"/>
    <w:basedOn w:val="Lp1"/>
    <w:rsid w:val="00BB74D4"/>
    <w:pPr>
      <w:ind w:left="1200"/>
    </w:pPr>
  </w:style>
  <w:style w:type="paragraph" w:customStyle="1" w:styleId="Lp5">
    <w:name w:val="Lp5"/>
    <w:basedOn w:val="Lp1"/>
    <w:rsid w:val="00BB74D4"/>
    <w:pPr>
      <w:ind w:left="1500"/>
    </w:pPr>
  </w:style>
  <w:style w:type="paragraph" w:customStyle="1" w:styleId="Mp">
    <w:name w:val="Mp"/>
    <w:next w:val="Normal"/>
    <w:rsid w:val="00BB74D4"/>
    <w:pPr>
      <w:keepNext/>
      <w:keepLines/>
      <w:framePr w:w="2040" w:hSpace="240" w:vSpace="240" w:wrap="around" w:vAnchor="text" w:hAnchor="page" w:y="2"/>
      <w:spacing w:line="220" w:lineRule="exact"/>
    </w:pPr>
    <w:rPr>
      <w:rFonts w:ascii="Arial Narrow" w:hAnsi="Arial Narrow"/>
      <w:sz w:val="19"/>
    </w:rPr>
  </w:style>
  <w:style w:type="paragraph" w:customStyle="1" w:styleId="Ne">
    <w:name w:val="Ne"/>
    <w:next w:val="Normal"/>
    <w:rsid w:val="00BB74D4"/>
    <w:pPr>
      <w:pBdr>
        <w:top w:val="single" w:sz="6" w:space="1" w:color="auto"/>
      </w:pBdr>
      <w:spacing w:after="60" w:line="140" w:lineRule="exact"/>
      <w:ind w:left="20"/>
    </w:pPr>
    <w:rPr>
      <w:color w:val="FFFFFF"/>
      <w:sz w:val="12"/>
    </w:rPr>
  </w:style>
  <w:style w:type="paragraph" w:customStyle="1" w:styleId="Nei">
    <w:name w:val="Nei"/>
    <w:basedOn w:val="Ne"/>
    <w:next w:val="Normal"/>
    <w:rsid w:val="00BB74D4"/>
    <w:pPr>
      <w:ind w:left="300"/>
    </w:pPr>
  </w:style>
  <w:style w:type="paragraph" w:customStyle="1" w:styleId="Nh">
    <w:name w:val="Nh"/>
    <w:next w:val="Normal"/>
    <w:rsid w:val="00BB74D4"/>
    <w:pPr>
      <w:keepNext/>
      <w:keepLines/>
      <w:framePr w:h="270" w:hRule="exact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hAnsi="Arial Narrow"/>
      <w:b/>
      <w:sz w:val="21"/>
    </w:rPr>
  </w:style>
  <w:style w:type="paragraph" w:customStyle="1" w:styleId="Nhi">
    <w:name w:val="Nhi"/>
    <w:basedOn w:val="Nh"/>
    <w:next w:val="Normal"/>
    <w:rsid w:val="00BB74D4"/>
    <w:pPr>
      <w:framePr w:wrap="around" w:x="301"/>
      <w:ind w:left="0"/>
    </w:pPr>
  </w:style>
  <w:style w:type="paragraph" w:styleId="Normaltindrag">
    <w:name w:val="Normal Indent"/>
    <w:basedOn w:val="Normal"/>
    <w:rsid w:val="00BB74D4"/>
    <w:pPr>
      <w:ind w:left="300"/>
    </w:pPr>
  </w:style>
  <w:style w:type="paragraph" w:customStyle="1" w:styleId="Np1">
    <w:name w:val="Np1"/>
    <w:next w:val="Ne"/>
    <w:rsid w:val="00BB74D4"/>
    <w:pPr>
      <w:keepNext/>
      <w:spacing w:before="40" w:after="100" w:line="240" w:lineRule="exact"/>
    </w:pPr>
    <w:rPr>
      <w:sz w:val="21"/>
    </w:rPr>
  </w:style>
  <w:style w:type="paragraph" w:customStyle="1" w:styleId="Np1i">
    <w:name w:val="Np1i"/>
    <w:basedOn w:val="Np1"/>
    <w:next w:val="Nei"/>
    <w:rsid w:val="00BB74D4"/>
    <w:pPr>
      <w:ind w:left="300" w:hanging="300"/>
    </w:pPr>
  </w:style>
  <w:style w:type="paragraph" w:customStyle="1" w:styleId="Np2">
    <w:name w:val="Np2"/>
    <w:basedOn w:val="Np1"/>
    <w:next w:val="Ne"/>
    <w:rsid w:val="00BB74D4"/>
    <w:pPr>
      <w:spacing w:before="0"/>
    </w:pPr>
  </w:style>
  <w:style w:type="paragraph" w:customStyle="1" w:styleId="Np2i">
    <w:name w:val="Np2i"/>
    <w:basedOn w:val="Np2"/>
    <w:next w:val="Nei"/>
    <w:rsid w:val="00BB74D4"/>
    <w:pPr>
      <w:ind w:left="300"/>
    </w:pPr>
  </w:style>
  <w:style w:type="paragraph" w:customStyle="1" w:styleId="Ns">
    <w:name w:val="Ns"/>
    <w:next w:val="Nh"/>
    <w:rsid w:val="00BB74D4"/>
    <w:pPr>
      <w:keepNext/>
      <w:keepLines/>
      <w:pBdr>
        <w:bottom w:val="sing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Nsi">
    <w:name w:val="Nsi"/>
    <w:basedOn w:val="Ns"/>
    <w:next w:val="Nhi"/>
    <w:rsid w:val="00BB74D4"/>
    <w:pPr>
      <w:ind w:left="300"/>
    </w:pPr>
  </w:style>
  <w:style w:type="character" w:styleId="Sidnummer">
    <w:name w:val="page number"/>
    <w:basedOn w:val="Standardstycketeckensnitt"/>
    <w:rsid w:val="00BB74D4"/>
  </w:style>
  <w:style w:type="paragraph" w:customStyle="1" w:styleId="PgN">
    <w:name w:val="PgN"/>
    <w:basedOn w:val="Rubrik6"/>
    <w:next w:val="Normal"/>
    <w:rsid w:val="00BB74D4"/>
    <w:pPr>
      <w:framePr w:w="2071" w:hSpace="180" w:vSpace="180" w:wrap="around" w:x="-2279"/>
      <w:spacing w:before="50" w:line="460" w:lineRule="exact"/>
    </w:pPr>
    <w:rPr>
      <w:b w:val="0"/>
      <w:sz w:val="24"/>
    </w:rPr>
  </w:style>
  <w:style w:type="paragraph" w:customStyle="1" w:styleId="Proch1">
    <w:name w:val="Proch1"/>
    <w:next w:val="Ln1"/>
    <w:rsid w:val="00BB74D4"/>
    <w:pPr>
      <w:tabs>
        <w:tab w:val="left" w:pos="300"/>
        <w:tab w:val="num" w:pos="360"/>
      </w:tabs>
      <w:spacing w:before="60" w:after="100" w:line="280" w:lineRule="exact"/>
      <w:ind w:left="300" w:hanging="300"/>
    </w:pPr>
    <w:rPr>
      <w:b/>
      <w:sz w:val="21"/>
    </w:rPr>
  </w:style>
  <w:style w:type="paragraph" w:customStyle="1" w:styleId="Proch2">
    <w:name w:val="Proch2"/>
    <w:basedOn w:val="Proch1"/>
    <w:next w:val="Ln2"/>
    <w:rsid w:val="00BB74D4"/>
    <w:pPr>
      <w:tabs>
        <w:tab w:val="clear" w:pos="300"/>
        <w:tab w:val="clear" w:pos="360"/>
        <w:tab w:val="left" w:pos="600"/>
        <w:tab w:val="num" w:pos="660"/>
      </w:tabs>
      <w:ind w:left="600"/>
    </w:pPr>
  </w:style>
  <w:style w:type="paragraph" w:customStyle="1" w:styleId="Procp">
    <w:name w:val="Procp"/>
    <w:next w:val="Normal"/>
    <w:rsid w:val="00BB74D4"/>
    <w:pPr>
      <w:spacing w:after="100" w:line="240" w:lineRule="exact"/>
    </w:pPr>
    <w:rPr>
      <w:sz w:val="21"/>
    </w:rPr>
  </w:style>
  <w:style w:type="paragraph" w:customStyle="1" w:styleId="Procp2">
    <w:name w:val="Procp2"/>
    <w:basedOn w:val="Procp"/>
    <w:next w:val="Normal"/>
    <w:rsid w:val="00BB74D4"/>
    <w:pPr>
      <w:ind w:left="300"/>
    </w:pPr>
  </w:style>
  <w:style w:type="paragraph" w:customStyle="1" w:styleId="Rh1">
    <w:name w:val="Rh1"/>
    <w:next w:val="Normal"/>
    <w:rsid w:val="00BB74D4"/>
    <w:pPr>
      <w:keepNext/>
      <w:keepLines/>
      <w:tabs>
        <w:tab w:val="left" w:pos="0"/>
      </w:tabs>
      <w:spacing w:after="180" w:line="440" w:lineRule="exact"/>
      <w:ind w:left="-1800"/>
    </w:pPr>
    <w:rPr>
      <w:rFonts w:ascii="Arial Narrow" w:hAnsi="Arial Narrow"/>
      <w:b/>
      <w:sz w:val="40"/>
    </w:rPr>
  </w:style>
  <w:style w:type="paragraph" w:customStyle="1" w:styleId="Rmh">
    <w:name w:val="Rmh"/>
    <w:next w:val="Normal"/>
    <w:rsid w:val="00BB74D4"/>
    <w:pPr>
      <w:framePr w:w="2040" w:hSpace="240" w:vSpace="240" w:wrap="around" w:vAnchor="text" w:hAnchor="page" w:y="2"/>
      <w:spacing w:line="220" w:lineRule="exact"/>
    </w:pPr>
    <w:rPr>
      <w:rFonts w:ascii="Arial Narrow" w:hAnsi="Arial Narrow"/>
      <w:b/>
      <w:sz w:val="21"/>
    </w:rPr>
  </w:style>
  <w:style w:type="paragraph" w:customStyle="1" w:styleId="Rq">
    <w:name w:val="Rq"/>
    <w:basedOn w:val="Rubrik5"/>
    <w:next w:val="Normal"/>
    <w:rsid w:val="00BB74D4"/>
    <w:pPr>
      <w:spacing w:after="120" w:line="440" w:lineRule="exact"/>
    </w:pPr>
    <w:rPr>
      <w:sz w:val="28"/>
    </w:rPr>
  </w:style>
  <w:style w:type="paragraph" w:customStyle="1" w:styleId="Rule">
    <w:name w:val="Rule"/>
    <w:next w:val="Normal"/>
    <w:link w:val="RuleChar"/>
    <w:rsid w:val="00BB74D4"/>
    <w:pPr>
      <w:pBdr>
        <w:bottom w:val="single" w:sz="6" w:space="0" w:color="auto"/>
      </w:pBdr>
      <w:spacing w:after="340" w:line="120" w:lineRule="exact"/>
      <w:ind w:left="-2280"/>
    </w:pPr>
    <w:rPr>
      <w:color w:val="FFFFFF"/>
      <w:sz w:val="8"/>
    </w:rPr>
  </w:style>
  <w:style w:type="paragraph" w:customStyle="1" w:styleId="Sbre">
    <w:name w:val="Sbre"/>
    <w:next w:val="Normal"/>
    <w:rsid w:val="00BB74D4"/>
    <w:pPr>
      <w:spacing w:line="300" w:lineRule="exact"/>
      <w:ind w:left="-240"/>
    </w:pPr>
    <w:rPr>
      <w:sz w:val="16"/>
    </w:rPr>
  </w:style>
  <w:style w:type="paragraph" w:customStyle="1" w:styleId="Sbrh">
    <w:name w:val="Sbrh"/>
    <w:next w:val="Normal"/>
    <w:rsid w:val="00BB74D4"/>
    <w:pPr>
      <w:keepNext/>
      <w:keepLines/>
      <w:spacing w:before="40" w:after="40" w:line="280" w:lineRule="exact"/>
      <w:ind w:left="300" w:right="300"/>
    </w:pPr>
    <w:rPr>
      <w:rFonts w:ascii="Arial Narrow" w:hAnsi="Arial Narrow"/>
      <w:b/>
      <w:sz w:val="24"/>
    </w:rPr>
  </w:style>
  <w:style w:type="paragraph" w:customStyle="1" w:styleId="Sbrh2">
    <w:name w:val="Sbrh2"/>
    <w:basedOn w:val="Sbrh"/>
    <w:next w:val="Normal"/>
    <w:rsid w:val="00BB74D4"/>
    <w:pPr>
      <w:spacing w:line="240" w:lineRule="exact"/>
    </w:pPr>
    <w:rPr>
      <w:sz w:val="21"/>
    </w:rPr>
  </w:style>
  <w:style w:type="paragraph" w:customStyle="1" w:styleId="Sbrs">
    <w:name w:val="Sbrs"/>
    <w:basedOn w:val="Sbre"/>
    <w:next w:val="Sbrh"/>
    <w:rsid w:val="00BB74D4"/>
    <w:pPr>
      <w:keepNext/>
      <w:spacing w:line="100" w:lineRule="exact"/>
    </w:pPr>
  </w:style>
  <w:style w:type="paragraph" w:customStyle="1" w:styleId="Syn">
    <w:name w:val="Syn"/>
    <w:basedOn w:val="Normal"/>
    <w:rsid w:val="00BB74D4"/>
    <w:pPr>
      <w:tabs>
        <w:tab w:val="left" w:pos="280"/>
        <w:tab w:val="left" w:pos="560"/>
        <w:tab w:val="left" w:pos="840"/>
        <w:tab w:val="left" w:pos="1120"/>
        <w:tab w:val="left" w:pos="1400"/>
        <w:tab w:val="left" w:pos="1680"/>
        <w:tab w:val="left" w:pos="1960"/>
        <w:tab w:val="left" w:pos="2240"/>
        <w:tab w:val="left" w:pos="2520"/>
        <w:tab w:val="left" w:pos="2800"/>
        <w:tab w:val="left" w:pos="3080"/>
        <w:tab w:val="left" w:pos="3360"/>
        <w:tab w:val="left" w:pos="3640"/>
        <w:tab w:val="left" w:pos="3920"/>
        <w:tab w:val="left" w:pos="4200"/>
        <w:tab w:val="left" w:pos="4480"/>
        <w:tab w:val="left" w:pos="4760"/>
        <w:tab w:val="left" w:pos="5040"/>
        <w:tab w:val="left" w:pos="5320"/>
      </w:tabs>
      <w:ind w:left="140" w:hanging="140"/>
    </w:pPr>
  </w:style>
  <w:style w:type="paragraph" w:customStyle="1" w:styleId="Synw">
    <w:name w:val="Synw"/>
    <w:basedOn w:val="Syn"/>
    <w:rsid w:val="00BB74D4"/>
    <w:pPr>
      <w:tabs>
        <w:tab w:val="left" w:pos="-1400"/>
        <w:tab w:val="left" w:pos="-1120"/>
        <w:tab w:val="left" w:pos="-840"/>
        <w:tab w:val="left" w:pos="-560"/>
        <w:tab w:val="left" w:pos="-280"/>
        <w:tab w:val="left" w:pos="0"/>
      </w:tabs>
      <w:ind w:left="-1660"/>
    </w:pPr>
  </w:style>
  <w:style w:type="paragraph" w:customStyle="1" w:styleId="Te">
    <w:name w:val="Te"/>
    <w:next w:val="Normal"/>
    <w:rsid w:val="00BB74D4"/>
    <w:pPr>
      <w:pBdr>
        <w:top w:val="single" w:sz="6" w:space="1" w:color="auto"/>
      </w:pBdr>
      <w:spacing w:before="80" w:after="120" w:line="160" w:lineRule="exact"/>
      <w:ind w:left="20" w:right="-20"/>
      <w:jc w:val="right"/>
    </w:pPr>
    <w:rPr>
      <w:sz w:val="16"/>
    </w:rPr>
  </w:style>
  <w:style w:type="paragraph" w:customStyle="1" w:styleId="Teh">
    <w:name w:val="Teh"/>
    <w:next w:val="Normal"/>
    <w:rsid w:val="00BB74D4"/>
    <w:pPr>
      <w:keepLines/>
      <w:spacing w:line="80" w:lineRule="exact"/>
      <w:jc w:val="right"/>
    </w:pPr>
    <w:rPr>
      <w:sz w:val="21"/>
    </w:rPr>
  </w:style>
  <w:style w:type="paragraph" w:customStyle="1" w:styleId="Tei">
    <w:name w:val="Tei"/>
    <w:basedOn w:val="Te"/>
    <w:next w:val="Normal"/>
    <w:rsid w:val="00BB74D4"/>
    <w:pPr>
      <w:ind w:left="300"/>
    </w:pPr>
  </w:style>
  <w:style w:type="paragraph" w:customStyle="1" w:styleId="Term1">
    <w:name w:val="Term1"/>
    <w:next w:val="Normal"/>
    <w:rsid w:val="00BB74D4"/>
    <w:pPr>
      <w:spacing w:line="240" w:lineRule="exact"/>
    </w:pPr>
    <w:rPr>
      <w:sz w:val="21"/>
    </w:rPr>
  </w:style>
  <w:style w:type="paragraph" w:customStyle="1" w:styleId="Term2">
    <w:name w:val="Term2"/>
    <w:basedOn w:val="Term1"/>
    <w:next w:val="Normal"/>
    <w:rsid w:val="00BB74D4"/>
    <w:pPr>
      <w:ind w:left="300"/>
    </w:pPr>
  </w:style>
  <w:style w:type="paragraph" w:customStyle="1" w:styleId="Tes">
    <w:name w:val="Tes"/>
    <w:next w:val="Normal"/>
    <w:rsid w:val="00BB74D4"/>
    <w:pPr>
      <w:spacing w:line="160" w:lineRule="exact"/>
      <w:jc w:val="right"/>
    </w:pPr>
    <w:rPr>
      <w:sz w:val="12"/>
    </w:rPr>
  </w:style>
  <w:style w:type="paragraph" w:customStyle="1" w:styleId="Tew">
    <w:name w:val="Tew"/>
    <w:basedOn w:val="Te"/>
    <w:next w:val="Normal"/>
    <w:rsid w:val="00BB74D4"/>
    <w:pPr>
      <w:ind w:left="-2280"/>
    </w:pPr>
  </w:style>
  <w:style w:type="paragraph" w:customStyle="1" w:styleId="Texf">
    <w:name w:val="Texf"/>
    <w:basedOn w:val="Ex"/>
    <w:rsid w:val="00BB74D4"/>
  </w:style>
  <w:style w:type="paragraph" w:customStyle="1" w:styleId="Tex">
    <w:name w:val="Tex"/>
    <w:basedOn w:val="Texf"/>
    <w:rsid w:val="00BB74D4"/>
    <w:pPr>
      <w:ind w:left="240"/>
    </w:pPr>
  </w:style>
  <w:style w:type="paragraph" w:customStyle="1" w:styleId="TexC">
    <w:name w:val="TexC"/>
    <w:basedOn w:val="Tex"/>
    <w:rsid w:val="00BB74D4"/>
    <w:rPr>
      <w:rFonts w:ascii="Lucida Console" w:hAnsi="Lucida Console"/>
    </w:rPr>
  </w:style>
  <w:style w:type="paragraph" w:customStyle="1" w:styleId="TexCf">
    <w:name w:val="TexCf"/>
    <w:basedOn w:val="Texf"/>
    <w:rsid w:val="00BB74D4"/>
    <w:rPr>
      <w:rFonts w:ascii="Lucida Console" w:hAnsi="Lucida Console"/>
    </w:rPr>
  </w:style>
  <w:style w:type="paragraph" w:customStyle="1" w:styleId="Tf">
    <w:name w:val="Tf"/>
    <w:rsid w:val="00BB74D4"/>
    <w:pPr>
      <w:spacing w:before="20" w:line="200" w:lineRule="exact"/>
      <w:ind w:left="120" w:hanging="120"/>
    </w:pPr>
    <w:rPr>
      <w:sz w:val="17"/>
    </w:rPr>
  </w:style>
  <w:style w:type="paragraph" w:customStyle="1" w:styleId="Th">
    <w:name w:val="Th"/>
    <w:rsid w:val="00BB74D4"/>
    <w:pPr>
      <w:keepNext/>
      <w:keepLines/>
      <w:spacing w:before="20" w:after="60" w:line="220" w:lineRule="exact"/>
      <w:ind w:left="240"/>
    </w:pPr>
    <w:rPr>
      <w:b/>
      <w:sz w:val="19"/>
    </w:rPr>
  </w:style>
  <w:style w:type="paragraph" w:customStyle="1" w:styleId="TheEnd">
    <w:name w:val="The End"/>
    <w:basedOn w:val="Normal"/>
    <w:rsid w:val="00BB74D4"/>
  </w:style>
  <w:style w:type="paragraph" w:customStyle="1" w:styleId="Thex">
    <w:name w:val="Thex"/>
    <w:basedOn w:val="Th"/>
    <w:rsid w:val="00BB74D4"/>
    <w:pPr>
      <w:numPr>
        <w:ilvl w:val="12"/>
      </w:numPr>
      <w:tabs>
        <w:tab w:val="left" w:pos="520"/>
        <w:tab w:val="left" w:pos="800"/>
      </w:tabs>
      <w:spacing w:before="0" w:after="0" w:line="240" w:lineRule="exact"/>
      <w:ind w:left="240"/>
    </w:pPr>
    <w:rPr>
      <w:rFonts w:ascii="Lucida Sans Typewriter" w:hAnsi="Lucida Sans Typewriter"/>
      <w:sz w:val="18"/>
    </w:rPr>
  </w:style>
  <w:style w:type="paragraph" w:customStyle="1" w:styleId="ThexC">
    <w:name w:val="ThexC"/>
    <w:basedOn w:val="Thex"/>
    <w:rsid w:val="00BB74D4"/>
    <w:rPr>
      <w:rFonts w:ascii="Lucida Console" w:hAnsi="Lucida Console"/>
    </w:rPr>
  </w:style>
  <w:style w:type="paragraph" w:customStyle="1" w:styleId="Thf">
    <w:name w:val="Thf"/>
    <w:basedOn w:val="Th"/>
    <w:rsid w:val="00BB74D4"/>
    <w:pPr>
      <w:ind w:left="0"/>
    </w:pPr>
  </w:style>
  <w:style w:type="paragraph" w:customStyle="1" w:styleId="Thfex">
    <w:name w:val="Thfex"/>
    <w:basedOn w:val="Thf"/>
    <w:rsid w:val="00BB74D4"/>
    <w:pPr>
      <w:numPr>
        <w:ilvl w:val="12"/>
      </w:numPr>
      <w:tabs>
        <w:tab w:val="left" w:pos="280"/>
        <w:tab w:val="left" w:pos="560"/>
      </w:tabs>
      <w:spacing w:before="0" w:after="0" w:line="240" w:lineRule="exact"/>
    </w:pPr>
    <w:rPr>
      <w:rFonts w:ascii="Lucida Sans Typewriter" w:hAnsi="Lucida Sans Typewriter"/>
      <w:sz w:val="18"/>
    </w:rPr>
  </w:style>
  <w:style w:type="paragraph" w:customStyle="1" w:styleId="ThfexC">
    <w:name w:val="ThfexC"/>
    <w:basedOn w:val="Thfex"/>
    <w:rsid w:val="00BB74D4"/>
    <w:rPr>
      <w:rFonts w:ascii="Lucida Console" w:hAnsi="Lucida Console"/>
    </w:rPr>
  </w:style>
  <w:style w:type="paragraph" w:customStyle="1" w:styleId="Thfi">
    <w:name w:val="Thfi"/>
    <w:basedOn w:val="Thf"/>
    <w:rsid w:val="00BB74D4"/>
  </w:style>
  <w:style w:type="paragraph" w:customStyle="1" w:styleId="Thfw">
    <w:name w:val="Thfw"/>
    <w:basedOn w:val="Thf"/>
    <w:rsid w:val="00BB74D4"/>
  </w:style>
  <w:style w:type="paragraph" w:customStyle="1" w:styleId="Thi">
    <w:name w:val="Thi"/>
    <w:basedOn w:val="Th"/>
    <w:rsid w:val="00BB74D4"/>
  </w:style>
  <w:style w:type="paragraph" w:customStyle="1" w:styleId="Thw">
    <w:name w:val="Thw"/>
    <w:basedOn w:val="Th"/>
    <w:rsid w:val="00BB74D4"/>
  </w:style>
  <w:style w:type="paragraph" w:styleId="Innehll1">
    <w:name w:val="toc 1"/>
    <w:semiHidden/>
    <w:rsid w:val="00BB74D4"/>
    <w:pPr>
      <w:tabs>
        <w:tab w:val="right" w:leader="dot" w:pos="6960"/>
      </w:tabs>
      <w:spacing w:after="40" w:line="240" w:lineRule="exact"/>
    </w:pPr>
    <w:rPr>
      <w:rFonts w:ascii="Arial Narrow" w:hAnsi="Arial Narrow"/>
      <w:b/>
      <w:sz w:val="24"/>
    </w:rPr>
  </w:style>
  <w:style w:type="paragraph" w:styleId="Innehll2">
    <w:name w:val="toc 2"/>
    <w:basedOn w:val="Innehll1"/>
    <w:semiHidden/>
    <w:rsid w:val="00BB74D4"/>
    <w:rPr>
      <w:rFonts w:ascii="Times New Roman" w:hAnsi="Times New Roman"/>
      <w:b w:val="0"/>
      <w:sz w:val="21"/>
    </w:rPr>
  </w:style>
  <w:style w:type="paragraph" w:styleId="Innehll3">
    <w:name w:val="toc 3"/>
    <w:basedOn w:val="Innehll2"/>
    <w:semiHidden/>
    <w:rsid w:val="00BB74D4"/>
    <w:pPr>
      <w:ind w:left="274"/>
    </w:pPr>
  </w:style>
  <w:style w:type="paragraph" w:styleId="Innehll4">
    <w:name w:val="toc 4"/>
    <w:basedOn w:val="Innehll3"/>
    <w:next w:val="Innehll5"/>
    <w:semiHidden/>
    <w:rsid w:val="00BB74D4"/>
    <w:pPr>
      <w:ind w:left="547"/>
    </w:pPr>
  </w:style>
  <w:style w:type="paragraph" w:styleId="Innehll5">
    <w:name w:val="toc 5"/>
    <w:basedOn w:val="Innehll1"/>
    <w:semiHidden/>
    <w:rsid w:val="00BB74D4"/>
    <w:pPr>
      <w:spacing w:line="280" w:lineRule="exact"/>
      <w:ind w:left="821"/>
    </w:pPr>
    <w:rPr>
      <w:rFonts w:ascii="Times New Roman" w:hAnsi="Times New Roman"/>
      <w:b w:val="0"/>
      <w:sz w:val="21"/>
    </w:rPr>
  </w:style>
  <w:style w:type="paragraph" w:styleId="Innehll6">
    <w:name w:val="toc 6"/>
    <w:basedOn w:val="Innehll5"/>
    <w:next w:val="Normal"/>
    <w:semiHidden/>
    <w:rsid w:val="00BB74D4"/>
    <w:pPr>
      <w:ind w:left="1094"/>
    </w:pPr>
  </w:style>
  <w:style w:type="paragraph" w:customStyle="1" w:styleId="Tpex">
    <w:name w:val="Tpex"/>
    <w:basedOn w:val="Tp"/>
    <w:rsid w:val="00BB74D4"/>
    <w:pPr>
      <w:numPr>
        <w:ilvl w:val="12"/>
      </w:numPr>
      <w:tabs>
        <w:tab w:val="clear" w:pos="540"/>
        <w:tab w:val="left" w:pos="520"/>
        <w:tab w:val="left" w:pos="800"/>
      </w:tabs>
      <w:spacing w:before="0" w:after="0"/>
      <w:ind w:left="240"/>
    </w:pPr>
    <w:rPr>
      <w:rFonts w:ascii="Lucida Sans Typewriter" w:hAnsi="Lucida Sans Typewriter"/>
      <w:sz w:val="18"/>
    </w:rPr>
  </w:style>
  <w:style w:type="paragraph" w:customStyle="1" w:styleId="TpexC">
    <w:name w:val="TpexC"/>
    <w:basedOn w:val="Tpex"/>
    <w:rsid w:val="00BB74D4"/>
    <w:rPr>
      <w:rFonts w:ascii="Lucida Console" w:hAnsi="Lucida Console"/>
    </w:rPr>
  </w:style>
  <w:style w:type="paragraph" w:customStyle="1" w:styleId="Tpf">
    <w:name w:val="Tpf"/>
    <w:basedOn w:val="Tp"/>
    <w:rsid w:val="00BB74D4"/>
    <w:pPr>
      <w:tabs>
        <w:tab w:val="left" w:pos="300"/>
      </w:tabs>
      <w:ind w:left="0"/>
    </w:pPr>
  </w:style>
  <w:style w:type="paragraph" w:customStyle="1" w:styleId="Tpfex">
    <w:name w:val="Tpfex"/>
    <w:basedOn w:val="Tpf"/>
    <w:rsid w:val="00BB74D4"/>
    <w:pPr>
      <w:numPr>
        <w:ilvl w:val="12"/>
      </w:numPr>
      <w:tabs>
        <w:tab w:val="clear" w:pos="300"/>
        <w:tab w:val="clear" w:pos="540"/>
        <w:tab w:val="left" w:pos="280"/>
        <w:tab w:val="left" w:pos="560"/>
      </w:tabs>
      <w:spacing w:before="0" w:after="0"/>
    </w:pPr>
    <w:rPr>
      <w:rFonts w:ascii="Lucida Sans Typewriter" w:hAnsi="Lucida Sans Typewriter"/>
      <w:sz w:val="18"/>
    </w:rPr>
  </w:style>
  <w:style w:type="paragraph" w:customStyle="1" w:styleId="TpfexC">
    <w:name w:val="TpfexC"/>
    <w:basedOn w:val="Tpfex"/>
    <w:rsid w:val="00BB74D4"/>
    <w:rPr>
      <w:rFonts w:ascii="Lucida Console" w:hAnsi="Lucida Console"/>
    </w:rPr>
  </w:style>
  <w:style w:type="paragraph" w:customStyle="1" w:styleId="Tpfi">
    <w:name w:val="Tpfi"/>
    <w:basedOn w:val="Tpf"/>
    <w:rsid w:val="00BB74D4"/>
  </w:style>
  <w:style w:type="paragraph" w:customStyle="1" w:styleId="Tpfw">
    <w:name w:val="Tpfw"/>
    <w:basedOn w:val="Tpf"/>
    <w:rsid w:val="00BB74D4"/>
  </w:style>
  <w:style w:type="paragraph" w:customStyle="1" w:styleId="Tpi">
    <w:name w:val="Tpi"/>
    <w:basedOn w:val="Tp"/>
    <w:rsid w:val="00BB74D4"/>
  </w:style>
  <w:style w:type="paragraph" w:customStyle="1" w:styleId="Tpr">
    <w:name w:val="Tpr"/>
    <w:basedOn w:val="Tp"/>
    <w:rsid w:val="00BB74D4"/>
    <w:pPr>
      <w:jc w:val="right"/>
    </w:pPr>
  </w:style>
  <w:style w:type="paragraph" w:customStyle="1" w:styleId="Tpw">
    <w:name w:val="Tpw"/>
    <w:basedOn w:val="Tp"/>
    <w:rsid w:val="00BB74D4"/>
  </w:style>
  <w:style w:type="paragraph" w:customStyle="1" w:styleId="Tr">
    <w:name w:val="Tr"/>
    <w:next w:val="Normal"/>
    <w:rsid w:val="00BB74D4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Tri">
    <w:name w:val="Tri"/>
    <w:basedOn w:val="Tr"/>
    <w:rsid w:val="00BB74D4"/>
  </w:style>
  <w:style w:type="paragraph" w:customStyle="1" w:styleId="Trw">
    <w:name w:val="Trw"/>
    <w:basedOn w:val="Tr"/>
    <w:rsid w:val="00BB74D4"/>
  </w:style>
  <w:style w:type="paragraph" w:customStyle="1" w:styleId="Tsyn">
    <w:name w:val="Tsyn"/>
    <w:basedOn w:val="Syn"/>
    <w:rsid w:val="00BB74D4"/>
    <w:pPr>
      <w:keepNext/>
      <w:keepLines/>
      <w:spacing w:after="60" w:line="220" w:lineRule="exact"/>
    </w:pPr>
    <w:rPr>
      <w:sz w:val="19"/>
    </w:rPr>
  </w:style>
  <w:style w:type="paragraph" w:customStyle="1" w:styleId="Tt">
    <w:name w:val="Tt"/>
    <w:basedOn w:val="Th"/>
    <w:next w:val="Th"/>
    <w:rsid w:val="00BB74D4"/>
    <w:pPr>
      <w:tabs>
        <w:tab w:val="left" w:pos="270"/>
      </w:tabs>
      <w:spacing w:before="0"/>
      <w:ind w:left="0"/>
    </w:pPr>
  </w:style>
  <w:style w:type="paragraph" w:customStyle="1" w:styleId="Tti">
    <w:name w:val="Tti"/>
    <w:basedOn w:val="Tt"/>
    <w:next w:val="Thi"/>
    <w:rsid w:val="00BB74D4"/>
    <w:pPr>
      <w:ind w:left="300"/>
    </w:pPr>
  </w:style>
  <w:style w:type="paragraph" w:customStyle="1" w:styleId="Ttw">
    <w:name w:val="Ttw"/>
    <w:basedOn w:val="Tt"/>
    <w:next w:val="Thw"/>
    <w:rsid w:val="00BB74D4"/>
    <w:pPr>
      <w:ind w:left="-2280"/>
    </w:pPr>
  </w:style>
  <w:style w:type="paragraph" w:customStyle="1" w:styleId="We">
    <w:name w:val="We"/>
    <w:next w:val="Normal"/>
    <w:rsid w:val="00BB74D4"/>
    <w:pPr>
      <w:pBdr>
        <w:top w:val="double" w:sz="6" w:space="1" w:color="auto"/>
      </w:pBdr>
      <w:spacing w:line="140" w:lineRule="exact"/>
      <w:ind w:left="20"/>
    </w:pPr>
    <w:rPr>
      <w:color w:val="FFFFFF"/>
      <w:sz w:val="12"/>
    </w:rPr>
  </w:style>
  <w:style w:type="paragraph" w:customStyle="1" w:styleId="Wei">
    <w:name w:val="Wei"/>
    <w:basedOn w:val="We"/>
    <w:next w:val="Normal"/>
    <w:rsid w:val="00BB74D4"/>
    <w:pPr>
      <w:ind w:left="300"/>
    </w:pPr>
  </w:style>
  <w:style w:type="paragraph" w:customStyle="1" w:styleId="Wh">
    <w:name w:val="Wh"/>
    <w:basedOn w:val="Nh"/>
    <w:next w:val="Np1"/>
    <w:rsid w:val="00BB74D4"/>
    <w:pPr>
      <w:framePr w:wrap="around"/>
    </w:pPr>
  </w:style>
  <w:style w:type="paragraph" w:customStyle="1" w:styleId="Whi">
    <w:name w:val="Whi"/>
    <w:basedOn w:val="Nhi"/>
    <w:next w:val="Np1i"/>
    <w:rsid w:val="00BB74D4"/>
    <w:pPr>
      <w:framePr w:wrap="around"/>
    </w:pPr>
  </w:style>
  <w:style w:type="paragraph" w:customStyle="1" w:styleId="WhiteText">
    <w:name w:val="White Text"/>
    <w:basedOn w:val="Normal"/>
    <w:rsid w:val="00BB74D4"/>
    <w:rPr>
      <w:color w:val="FFFFFF"/>
    </w:rPr>
  </w:style>
  <w:style w:type="paragraph" w:customStyle="1" w:styleId="Wm">
    <w:name w:val="Wm"/>
    <w:basedOn w:val="Normal"/>
    <w:rsid w:val="00BB74D4"/>
    <w:pPr>
      <w:framePr w:hSpace="180" w:vSpace="180" w:wrap="around" w:vAnchor="page" w:hAnchor="page" w:x="3601" w:y="9361"/>
      <w:spacing w:line="240" w:lineRule="auto"/>
    </w:pPr>
  </w:style>
  <w:style w:type="paragraph" w:customStyle="1" w:styleId="Ws">
    <w:name w:val="Ws"/>
    <w:next w:val="Wh"/>
    <w:rsid w:val="00BB74D4"/>
    <w:pPr>
      <w:keepNext/>
      <w:keepLines/>
      <w:pBdr>
        <w:bottom w:val="doub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Wsi">
    <w:name w:val="Wsi"/>
    <w:basedOn w:val="Ws"/>
    <w:next w:val="Whi"/>
    <w:rsid w:val="00BB74D4"/>
    <w:pPr>
      <w:ind w:left="300"/>
    </w:pPr>
  </w:style>
  <w:style w:type="paragraph" w:customStyle="1" w:styleId="ModuleTitle">
    <w:name w:val="ModuleTitle"/>
    <w:basedOn w:val="Normal"/>
    <w:link w:val="ModuleTitleChar"/>
    <w:rsid w:val="00BB74D4"/>
    <w:pPr>
      <w:framePr w:w="6494" w:wrap="around" w:vAnchor="page" w:hAnchor="page" w:x="5185" w:y="4033"/>
      <w:spacing w:line="240" w:lineRule="atLeast"/>
    </w:pPr>
    <w:rPr>
      <w:rFonts w:ascii="Arial" w:hAnsi="Arial"/>
      <w:sz w:val="60"/>
    </w:rPr>
  </w:style>
  <w:style w:type="paragraph" w:customStyle="1" w:styleId="CopyrightText">
    <w:name w:val="CopyrightText"/>
    <w:basedOn w:val="Normal"/>
    <w:rsid w:val="00BB74D4"/>
    <w:pPr>
      <w:spacing w:after="0" w:line="200" w:lineRule="exact"/>
    </w:pPr>
    <w:rPr>
      <w:sz w:val="17"/>
    </w:rPr>
  </w:style>
  <w:style w:type="paragraph" w:customStyle="1" w:styleId="Dn">
    <w:name w:val="Dn"/>
    <w:basedOn w:val="Normal"/>
    <w:rsid w:val="00BB74D4"/>
    <w:pPr>
      <w:keepNext/>
      <w:framePr w:wrap="notBeside" w:hAnchor="margin" w:yAlign="bottom"/>
      <w:tabs>
        <w:tab w:val="left" w:pos="1120"/>
      </w:tabs>
      <w:spacing w:after="0" w:line="200" w:lineRule="exact"/>
    </w:pPr>
    <w:rPr>
      <w:sz w:val="17"/>
    </w:rPr>
  </w:style>
  <w:style w:type="paragraph" w:customStyle="1" w:styleId="ArtInFrame">
    <w:name w:val="ArtInFrame"/>
    <w:basedOn w:val="Art"/>
    <w:rsid w:val="00BB74D4"/>
    <w:pPr>
      <w:framePr w:hSpace="180" w:vSpace="180" w:wrap="around" w:vAnchor="page" w:hAnchor="page" w:x="577" w:y="9073"/>
    </w:pPr>
    <w:rPr>
      <w:vanish/>
    </w:rPr>
  </w:style>
  <w:style w:type="paragraph" w:customStyle="1" w:styleId="NormalInFrame">
    <w:name w:val="NormalInFrame"/>
    <w:basedOn w:val="Normal"/>
    <w:rsid w:val="00BB74D4"/>
    <w:pPr>
      <w:framePr w:hSpace="180" w:vSpace="180" w:wrap="around" w:vAnchor="page" w:hAnchor="page" w:x="577" w:y="9073" w:anchorLock="1"/>
    </w:pPr>
    <w:rPr>
      <w:vanish/>
      <w:color w:val="FF0000"/>
    </w:rPr>
  </w:style>
  <w:style w:type="paragraph" w:customStyle="1" w:styleId="rd">
    <w:name w:val="rd"/>
    <w:basedOn w:val="Normal"/>
    <w:rsid w:val="00BB74D4"/>
    <w:pPr>
      <w:spacing w:after="40" w:line="200" w:lineRule="exact"/>
    </w:pPr>
    <w:rPr>
      <w:rFonts w:ascii="Arial Narrow" w:hAnsi="Arial Narrow"/>
      <w:caps/>
      <w:vanish/>
      <w:color w:val="800000"/>
    </w:rPr>
  </w:style>
  <w:style w:type="paragraph" w:customStyle="1" w:styleId="MTOC2">
    <w:name w:val="MTOC 2"/>
    <w:rsid w:val="00BB74D4"/>
    <w:pPr>
      <w:framePr w:w="4230" w:h="5617" w:hSpace="187" w:wrap="around" w:vAnchor="page" w:hAnchor="page" w:x="1279" w:y="6769" w:anchorLock="1"/>
      <w:tabs>
        <w:tab w:val="right" w:pos="4230"/>
      </w:tabs>
      <w:spacing w:after="40" w:line="240" w:lineRule="exact"/>
    </w:pPr>
    <w:rPr>
      <w:rFonts w:ascii="Verdana" w:hAnsi="Verdana"/>
      <w:noProof/>
      <w:sz w:val="18"/>
    </w:rPr>
  </w:style>
  <w:style w:type="paragraph" w:customStyle="1" w:styleId="Ih">
    <w:name w:val="Ih"/>
    <w:next w:val="Normal"/>
    <w:rsid w:val="00BB74D4"/>
    <w:pPr>
      <w:keepNext/>
      <w:spacing w:line="540" w:lineRule="exact"/>
      <w:ind w:left="-1800"/>
    </w:pPr>
    <w:rPr>
      <w:rFonts w:ascii="Arial Narrow" w:hAnsi="Arial Narrow"/>
      <w:b/>
      <w:sz w:val="40"/>
    </w:rPr>
  </w:style>
  <w:style w:type="paragraph" w:customStyle="1" w:styleId="Prerelease">
    <w:name w:val="Prerelease"/>
    <w:basedOn w:val="Normal"/>
    <w:rsid w:val="00BB74D4"/>
    <w:pPr>
      <w:keepNext/>
      <w:framePr w:h="144" w:hSpace="187" w:wrap="around" w:vAnchor="page" w:hAnchor="page" w:x="2089" w:y="7345"/>
      <w:spacing w:after="0" w:line="200" w:lineRule="exact"/>
    </w:pPr>
    <w:rPr>
      <w:sz w:val="17"/>
    </w:rPr>
  </w:style>
  <w:style w:type="paragraph" w:styleId="Innehll7">
    <w:name w:val="toc 7"/>
    <w:basedOn w:val="Normal"/>
    <w:next w:val="Normal"/>
    <w:semiHidden/>
    <w:rsid w:val="00BB74D4"/>
    <w:pPr>
      <w:ind w:left="1260"/>
    </w:pPr>
  </w:style>
  <w:style w:type="paragraph" w:styleId="Innehll8">
    <w:name w:val="toc 8"/>
    <w:basedOn w:val="Normal"/>
    <w:next w:val="Normal"/>
    <w:semiHidden/>
    <w:rsid w:val="00BB74D4"/>
    <w:pPr>
      <w:ind w:left="1470"/>
    </w:pPr>
  </w:style>
  <w:style w:type="paragraph" w:styleId="Innehll9">
    <w:name w:val="toc 9"/>
    <w:basedOn w:val="Normal"/>
    <w:next w:val="Normal"/>
    <w:semiHidden/>
    <w:rsid w:val="00BB74D4"/>
    <w:pPr>
      <w:ind w:left="1680"/>
    </w:pPr>
  </w:style>
  <w:style w:type="paragraph" w:customStyle="1" w:styleId="La0b">
    <w:name w:val="La0b"/>
    <w:basedOn w:val="La0"/>
    <w:rsid w:val="00BB74D4"/>
    <w:pPr>
      <w:tabs>
        <w:tab w:val="left" w:pos="302"/>
      </w:tabs>
      <w:ind w:left="302" w:hanging="302"/>
    </w:pPr>
  </w:style>
  <w:style w:type="paragraph" w:customStyle="1" w:styleId="La1b">
    <w:name w:val="La1b"/>
    <w:basedOn w:val="Normal"/>
    <w:rsid w:val="00BB74D4"/>
    <w:pPr>
      <w:tabs>
        <w:tab w:val="num" w:pos="605"/>
      </w:tabs>
      <w:spacing w:after="100" w:line="240" w:lineRule="auto"/>
      <w:ind w:left="604" w:hanging="302"/>
    </w:pPr>
    <w:rPr>
      <w:b/>
      <w:bCs/>
    </w:rPr>
  </w:style>
  <w:style w:type="paragraph" w:customStyle="1" w:styleId="La2b">
    <w:name w:val="La2b"/>
    <w:basedOn w:val="Normal"/>
    <w:rsid w:val="00BB74D4"/>
    <w:pPr>
      <w:tabs>
        <w:tab w:val="left" w:pos="907"/>
      </w:tabs>
      <w:spacing w:after="100" w:line="240" w:lineRule="auto"/>
      <w:ind w:left="907" w:hanging="302"/>
    </w:pPr>
    <w:rPr>
      <w:b/>
      <w:bCs/>
    </w:rPr>
  </w:style>
  <w:style w:type="paragraph" w:customStyle="1" w:styleId="Latpb">
    <w:name w:val="Latpb"/>
    <w:basedOn w:val="Normal"/>
    <w:rsid w:val="00BB74D4"/>
    <w:pPr>
      <w:tabs>
        <w:tab w:val="num" w:pos="1325"/>
      </w:tabs>
      <w:spacing w:after="0" w:line="240" w:lineRule="auto"/>
      <w:ind w:left="1325" w:hanging="360"/>
    </w:pPr>
    <w:rPr>
      <w:b/>
      <w:bCs/>
      <w:sz w:val="19"/>
    </w:rPr>
  </w:style>
  <w:style w:type="paragraph" w:customStyle="1" w:styleId="Latpfb">
    <w:name w:val="Latpfb"/>
    <w:basedOn w:val="Normal"/>
    <w:rsid w:val="00BB74D4"/>
    <w:pPr>
      <w:tabs>
        <w:tab w:val="left" w:pos="187"/>
      </w:tabs>
      <w:spacing w:after="0" w:line="240" w:lineRule="auto"/>
    </w:pPr>
    <w:rPr>
      <w:b/>
      <w:bCs/>
      <w:sz w:val="19"/>
    </w:rPr>
  </w:style>
  <w:style w:type="paragraph" w:styleId="Indragetstycke">
    <w:name w:val="Block Text"/>
    <w:basedOn w:val="Normal"/>
    <w:rsid w:val="00BB74D4"/>
    <w:pPr>
      <w:spacing w:after="120"/>
      <w:ind w:left="1440" w:right="1440"/>
    </w:pPr>
  </w:style>
  <w:style w:type="paragraph" w:styleId="Brdtext2">
    <w:name w:val="Body Text 2"/>
    <w:basedOn w:val="Normal"/>
    <w:rsid w:val="00BB74D4"/>
    <w:pPr>
      <w:spacing w:after="120" w:line="480" w:lineRule="auto"/>
    </w:pPr>
  </w:style>
  <w:style w:type="paragraph" w:styleId="Brdtext3">
    <w:name w:val="Body Text 3"/>
    <w:basedOn w:val="Normal"/>
    <w:rsid w:val="00BB74D4"/>
    <w:pPr>
      <w:spacing w:after="120"/>
    </w:pPr>
    <w:rPr>
      <w:sz w:val="16"/>
      <w:szCs w:val="16"/>
    </w:rPr>
  </w:style>
  <w:style w:type="paragraph" w:styleId="Brdtextmedfrstaindrag">
    <w:name w:val="Body Text First Indent"/>
    <w:basedOn w:val="Brdtext"/>
    <w:rsid w:val="00BB74D4"/>
    <w:pPr>
      <w:spacing w:after="120"/>
      <w:ind w:firstLine="210"/>
    </w:pPr>
    <w:rPr>
      <w:i w:val="0"/>
      <w:vanish w:val="0"/>
    </w:rPr>
  </w:style>
  <w:style w:type="paragraph" w:styleId="Brdtextmedindrag">
    <w:name w:val="Body Text Indent"/>
    <w:basedOn w:val="Normal"/>
    <w:rsid w:val="00BB74D4"/>
    <w:pPr>
      <w:spacing w:after="120"/>
      <w:ind w:left="360"/>
    </w:pPr>
  </w:style>
  <w:style w:type="paragraph" w:styleId="Brdtextmedfrstaindrag2">
    <w:name w:val="Body Text First Indent 2"/>
    <w:basedOn w:val="Brdtextmedindrag"/>
    <w:rsid w:val="00BB74D4"/>
    <w:pPr>
      <w:ind w:firstLine="210"/>
    </w:pPr>
  </w:style>
  <w:style w:type="paragraph" w:styleId="Brdtextmedindrag2">
    <w:name w:val="Body Text Indent 2"/>
    <w:basedOn w:val="Normal"/>
    <w:rsid w:val="00BB74D4"/>
    <w:pPr>
      <w:spacing w:after="120" w:line="480" w:lineRule="auto"/>
      <w:ind w:left="360"/>
    </w:pPr>
  </w:style>
  <w:style w:type="paragraph" w:styleId="Brdtextmedindrag3">
    <w:name w:val="Body Text Indent 3"/>
    <w:basedOn w:val="Normal"/>
    <w:rsid w:val="00BB74D4"/>
    <w:pPr>
      <w:spacing w:after="120"/>
      <w:ind w:left="360"/>
    </w:pPr>
    <w:rPr>
      <w:sz w:val="16"/>
      <w:szCs w:val="16"/>
    </w:rPr>
  </w:style>
  <w:style w:type="paragraph" w:styleId="Beskrivning">
    <w:name w:val="caption"/>
    <w:basedOn w:val="Normal"/>
    <w:next w:val="Normal"/>
    <w:qFormat/>
    <w:rsid w:val="00BB74D4"/>
    <w:pPr>
      <w:spacing w:before="120" w:after="120"/>
    </w:pPr>
    <w:rPr>
      <w:b/>
      <w:bCs/>
      <w:sz w:val="20"/>
    </w:rPr>
  </w:style>
  <w:style w:type="paragraph" w:styleId="Avslutandetext">
    <w:name w:val="Closing"/>
    <w:basedOn w:val="Normal"/>
    <w:rsid w:val="00BB74D4"/>
    <w:pPr>
      <w:ind w:left="4320"/>
    </w:pPr>
  </w:style>
  <w:style w:type="paragraph" w:styleId="Datum">
    <w:name w:val="Date"/>
    <w:basedOn w:val="Normal"/>
    <w:next w:val="Normal"/>
    <w:rsid w:val="00BB74D4"/>
  </w:style>
  <w:style w:type="paragraph" w:styleId="E-postsignatur">
    <w:name w:val="E-mail Signature"/>
    <w:basedOn w:val="Normal"/>
    <w:rsid w:val="00BB74D4"/>
  </w:style>
  <w:style w:type="paragraph" w:styleId="Slutkommentar">
    <w:name w:val="endnote text"/>
    <w:basedOn w:val="Normal"/>
    <w:semiHidden/>
    <w:rsid w:val="00BB74D4"/>
    <w:rPr>
      <w:sz w:val="20"/>
    </w:rPr>
  </w:style>
  <w:style w:type="paragraph" w:styleId="Adress-brev">
    <w:name w:val="envelope address"/>
    <w:basedOn w:val="Normal"/>
    <w:rsid w:val="00BB74D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vsndaradress-brev">
    <w:name w:val="envelope return"/>
    <w:basedOn w:val="Normal"/>
    <w:rsid w:val="00BB74D4"/>
    <w:rPr>
      <w:rFonts w:ascii="Arial" w:hAnsi="Arial" w:cs="Arial"/>
      <w:sz w:val="20"/>
    </w:rPr>
  </w:style>
  <w:style w:type="paragraph" w:styleId="HTML-adress">
    <w:name w:val="HTML Address"/>
    <w:basedOn w:val="Normal"/>
    <w:rsid w:val="00BB74D4"/>
    <w:rPr>
      <w:i/>
      <w:iCs/>
    </w:rPr>
  </w:style>
  <w:style w:type="paragraph" w:styleId="HTML-frformaterad">
    <w:name w:val="HTML Preformatted"/>
    <w:basedOn w:val="Normal"/>
    <w:rsid w:val="00BB74D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semiHidden/>
    <w:rsid w:val="00BB74D4"/>
    <w:pPr>
      <w:ind w:left="210" w:hanging="210"/>
    </w:pPr>
  </w:style>
  <w:style w:type="paragraph" w:styleId="Index2">
    <w:name w:val="index 2"/>
    <w:basedOn w:val="Normal"/>
    <w:next w:val="Normal"/>
    <w:semiHidden/>
    <w:rsid w:val="00BB74D4"/>
    <w:pPr>
      <w:ind w:left="420" w:hanging="210"/>
    </w:pPr>
  </w:style>
  <w:style w:type="paragraph" w:styleId="Index3">
    <w:name w:val="index 3"/>
    <w:basedOn w:val="Normal"/>
    <w:next w:val="Normal"/>
    <w:semiHidden/>
    <w:rsid w:val="00BB74D4"/>
    <w:pPr>
      <w:ind w:left="630" w:hanging="210"/>
    </w:pPr>
  </w:style>
  <w:style w:type="paragraph" w:styleId="Index4">
    <w:name w:val="index 4"/>
    <w:basedOn w:val="Normal"/>
    <w:next w:val="Normal"/>
    <w:semiHidden/>
    <w:rsid w:val="00BB74D4"/>
    <w:pPr>
      <w:ind w:left="840" w:hanging="210"/>
    </w:pPr>
  </w:style>
  <w:style w:type="paragraph" w:styleId="Index5">
    <w:name w:val="index 5"/>
    <w:basedOn w:val="Normal"/>
    <w:next w:val="Normal"/>
    <w:semiHidden/>
    <w:rsid w:val="00BB74D4"/>
    <w:pPr>
      <w:ind w:left="1050" w:hanging="210"/>
    </w:pPr>
  </w:style>
  <w:style w:type="paragraph" w:styleId="Index6">
    <w:name w:val="index 6"/>
    <w:basedOn w:val="Normal"/>
    <w:next w:val="Normal"/>
    <w:semiHidden/>
    <w:rsid w:val="00BB74D4"/>
    <w:pPr>
      <w:ind w:left="1260" w:hanging="210"/>
    </w:pPr>
  </w:style>
  <w:style w:type="paragraph" w:styleId="Index7">
    <w:name w:val="index 7"/>
    <w:basedOn w:val="Normal"/>
    <w:next w:val="Normal"/>
    <w:semiHidden/>
    <w:rsid w:val="00BB74D4"/>
    <w:pPr>
      <w:ind w:left="1470" w:hanging="210"/>
    </w:pPr>
  </w:style>
  <w:style w:type="paragraph" w:styleId="Index8">
    <w:name w:val="index 8"/>
    <w:basedOn w:val="Normal"/>
    <w:next w:val="Normal"/>
    <w:semiHidden/>
    <w:rsid w:val="00BB74D4"/>
    <w:pPr>
      <w:ind w:left="1680" w:hanging="210"/>
    </w:pPr>
  </w:style>
  <w:style w:type="paragraph" w:styleId="Index9">
    <w:name w:val="index 9"/>
    <w:basedOn w:val="Normal"/>
    <w:next w:val="Normal"/>
    <w:semiHidden/>
    <w:rsid w:val="00BB74D4"/>
    <w:pPr>
      <w:ind w:left="1890" w:hanging="210"/>
    </w:pPr>
  </w:style>
  <w:style w:type="paragraph" w:styleId="Indexrubrik">
    <w:name w:val="index heading"/>
    <w:basedOn w:val="Normal"/>
    <w:next w:val="Index1"/>
    <w:semiHidden/>
    <w:rsid w:val="00BB74D4"/>
    <w:rPr>
      <w:rFonts w:ascii="Arial" w:hAnsi="Arial" w:cs="Arial"/>
      <w:b/>
      <w:bCs/>
    </w:rPr>
  </w:style>
  <w:style w:type="paragraph" w:styleId="Lista">
    <w:name w:val="List"/>
    <w:basedOn w:val="Normal"/>
    <w:rsid w:val="00BB74D4"/>
    <w:pPr>
      <w:ind w:left="360" w:hanging="360"/>
    </w:pPr>
  </w:style>
  <w:style w:type="paragraph" w:styleId="Lista2">
    <w:name w:val="List 2"/>
    <w:basedOn w:val="Normal"/>
    <w:rsid w:val="00BB74D4"/>
    <w:pPr>
      <w:ind w:left="720" w:hanging="360"/>
    </w:pPr>
  </w:style>
  <w:style w:type="paragraph" w:styleId="Lista3">
    <w:name w:val="List 3"/>
    <w:basedOn w:val="Normal"/>
    <w:rsid w:val="00BB74D4"/>
    <w:pPr>
      <w:ind w:left="1080" w:hanging="360"/>
    </w:pPr>
  </w:style>
  <w:style w:type="paragraph" w:styleId="Lista4">
    <w:name w:val="List 4"/>
    <w:basedOn w:val="Normal"/>
    <w:rsid w:val="00BB74D4"/>
    <w:pPr>
      <w:ind w:left="1440" w:hanging="360"/>
    </w:pPr>
  </w:style>
  <w:style w:type="paragraph" w:styleId="Lista5">
    <w:name w:val="List 5"/>
    <w:basedOn w:val="Normal"/>
    <w:rsid w:val="00BB74D4"/>
    <w:pPr>
      <w:ind w:left="1800" w:hanging="360"/>
    </w:pPr>
  </w:style>
  <w:style w:type="paragraph" w:styleId="Punktlista">
    <w:name w:val="List Bullet"/>
    <w:basedOn w:val="Normal"/>
    <w:rsid w:val="00BB74D4"/>
    <w:pPr>
      <w:tabs>
        <w:tab w:val="num" w:pos="360"/>
      </w:tabs>
      <w:ind w:left="360" w:hanging="360"/>
    </w:pPr>
  </w:style>
  <w:style w:type="paragraph" w:styleId="Punktlista2">
    <w:name w:val="List Bullet 2"/>
    <w:basedOn w:val="Normal"/>
    <w:rsid w:val="00BB74D4"/>
    <w:pPr>
      <w:tabs>
        <w:tab w:val="num" w:pos="720"/>
      </w:tabs>
      <w:ind w:left="720" w:hanging="360"/>
    </w:pPr>
  </w:style>
  <w:style w:type="paragraph" w:styleId="Punktlista3">
    <w:name w:val="List Bullet 3"/>
    <w:basedOn w:val="Normal"/>
    <w:rsid w:val="00BB74D4"/>
    <w:pPr>
      <w:tabs>
        <w:tab w:val="num" w:pos="1080"/>
      </w:tabs>
      <w:ind w:left="1080" w:hanging="360"/>
    </w:pPr>
  </w:style>
  <w:style w:type="paragraph" w:styleId="Punktlista4">
    <w:name w:val="List Bullet 4"/>
    <w:basedOn w:val="Normal"/>
    <w:rsid w:val="00BB74D4"/>
    <w:pPr>
      <w:tabs>
        <w:tab w:val="num" w:pos="1440"/>
      </w:tabs>
      <w:ind w:left="1440" w:hanging="360"/>
    </w:pPr>
  </w:style>
  <w:style w:type="paragraph" w:styleId="Punktlista5">
    <w:name w:val="List Bullet 5"/>
    <w:basedOn w:val="Normal"/>
    <w:rsid w:val="00BB74D4"/>
    <w:pPr>
      <w:tabs>
        <w:tab w:val="num" w:pos="1800"/>
      </w:tabs>
      <w:ind w:left="1800" w:hanging="360"/>
    </w:pPr>
  </w:style>
  <w:style w:type="paragraph" w:styleId="Listafortstt">
    <w:name w:val="List Continue"/>
    <w:basedOn w:val="Normal"/>
    <w:rsid w:val="00BB74D4"/>
    <w:pPr>
      <w:spacing w:after="120"/>
      <w:ind w:left="360"/>
    </w:pPr>
  </w:style>
  <w:style w:type="paragraph" w:styleId="Listafortstt2">
    <w:name w:val="List Continue 2"/>
    <w:basedOn w:val="Normal"/>
    <w:rsid w:val="00BB74D4"/>
    <w:pPr>
      <w:spacing w:after="120"/>
      <w:ind w:left="720"/>
    </w:pPr>
  </w:style>
  <w:style w:type="paragraph" w:styleId="Listafortstt3">
    <w:name w:val="List Continue 3"/>
    <w:basedOn w:val="Normal"/>
    <w:rsid w:val="00BB74D4"/>
    <w:pPr>
      <w:spacing w:after="120"/>
      <w:ind w:left="1080"/>
    </w:pPr>
  </w:style>
  <w:style w:type="paragraph" w:styleId="Listafortstt4">
    <w:name w:val="List Continue 4"/>
    <w:basedOn w:val="Normal"/>
    <w:rsid w:val="00BB74D4"/>
    <w:pPr>
      <w:spacing w:after="120"/>
      <w:ind w:left="1440"/>
    </w:pPr>
  </w:style>
  <w:style w:type="paragraph" w:styleId="Listafortstt5">
    <w:name w:val="List Continue 5"/>
    <w:basedOn w:val="Normal"/>
    <w:rsid w:val="00BB74D4"/>
    <w:pPr>
      <w:spacing w:after="120"/>
      <w:ind w:left="1800"/>
    </w:pPr>
  </w:style>
  <w:style w:type="paragraph" w:styleId="Numreradlista">
    <w:name w:val="List Number"/>
    <w:basedOn w:val="Normal"/>
    <w:rsid w:val="00BB74D4"/>
    <w:pPr>
      <w:tabs>
        <w:tab w:val="num" w:pos="360"/>
      </w:tabs>
      <w:ind w:left="360" w:hanging="360"/>
    </w:pPr>
  </w:style>
  <w:style w:type="paragraph" w:styleId="Numreradlista2">
    <w:name w:val="List Number 2"/>
    <w:basedOn w:val="Normal"/>
    <w:rsid w:val="00BB74D4"/>
    <w:pPr>
      <w:tabs>
        <w:tab w:val="num" w:pos="720"/>
      </w:tabs>
      <w:ind w:left="720" w:hanging="360"/>
    </w:pPr>
  </w:style>
  <w:style w:type="paragraph" w:styleId="Numreradlista3">
    <w:name w:val="List Number 3"/>
    <w:basedOn w:val="Normal"/>
    <w:rsid w:val="00BB74D4"/>
    <w:pPr>
      <w:tabs>
        <w:tab w:val="num" w:pos="1080"/>
      </w:tabs>
      <w:ind w:left="300" w:hanging="300"/>
    </w:pPr>
  </w:style>
  <w:style w:type="paragraph" w:styleId="Numreradlista4">
    <w:name w:val="List Number 4"/>
    <w:basedOn w:val="Normal"/>
    <w:rsid w:val="00BB74D4"/>
    <w:pPr>
      <w:tabs>
        <w:tab w:val="num" w:pos="1440"/>
      </w:tabs>
      <w:ind w:left="1440" w:hanging="360"/>
    </w:pPr>
  </w:style>
  <w:style w:type="paragraph" w:styleId="Numreradlista5">
    <w:name w:val="List Number 5"/>
    <w:basedOn w:val="Normal"/>
    <w:rsid w:val="00BB74D4"/>
    <w:pPr>
      <w:tabs>
        <w:tab w:val="num" w:pos="1800"/>
      </w:tabs>
      <w:ind w:left="1800" w:hanging="360"/>
    </w:pPr>
  </w:style>
  <w:style w:type="paragraph" w:styleId="Makrotext">
    <w:name w:val="macro"/>
    <w:semiHidden/>
    <w:rsid w:val="00BB74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240" w:lineRule="exact"/>
    </w:pPr>
    <w:rPr>
      <w:rFonts w:ascii="Courier New" w:hAnsi="Courier New" w:cs="Courier New"/>
    </w:rPr>
  </w:style>
  <w:style w:type="paragraph" w:styleId="Meddelanderubrik">
    <w:name w:val="Message Header"/>
    <w:basedOn w:val="Normal"/>
    <w:rsid w:val="00BB74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b">
    <w:name w:val="Normal (Web)"/>
    <w:basedOn w:val="Normal"/>
    <w:rsid w:val="00BB74D4"/>
    <w:rPr>
      <w:sz w:val="24"/>
      <w:szCs w:val="24"/>
    </w:rPr>
  </w:style>
  <w:style w:type="paragraph" w:styleId="Anteckningsrubrik">
    <w:name w:val="Note Heading"/>
    <w:basedOn w:val="Normal"/>
    <w:next w:val="Normal"/>
    <w:rsid w:val="00BB74D4"/>
  </w:style>
  <w:style w:type="paragraph" w:styleId="Oformateradtext">
    <w:name w:val="Plain Text"/>
    <w:basedOn w:val="Normal"/>
    <w:rsid w:val="00BB74D4"/>
    <w:rPr>
      <w:rFonts w:ascii="Courier New" w:hAnsi="Courier New" w:cs="Courier New"/>
      <w:sz w:val="20"/>
    </w:rPr>
  </w:style>
  <w:style w:type="paragraph" w:styleId="Inledning">
    <w:name w:val="Salutation"/>
    <w:basedOn w:val="Normal"/>
    <w:next w:val="Normal"/>
    <w:rsid w:val="00BB74D4"/>
  </w:style>
  <w:style w:type="paragraph" w:styleId="Signatur">
    <w:name w:val="Signature"/>
    <w:basedOn w:val="Normal"/>
    <w:rsid w:val="00BB74D4"/>
    <w:pPr>
      <w:ind w:left="4320"/>
    </w:pPr>
  </w:style>
  <w:style w:type="paragraph" w:styleId="Underrubrik">
    <w:name w:val="Subtitle"/>
    <w:basedOn w:val="Normal"/>
    <w:qFormat/>
    <w:rsid w:val="00BB74D4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Citatfrteckning">
    <w:name w:val="table of authorities"/>
    <w:basedOn w:val="Normal"/>
    <w:next w:val="Normal"/>
    <w:semiHidden/>
    <w:rsid w:val="00BB74D4"/>
    <w:pPr>
      <w:ind w:left="210" w:hanging="210"/>
    </w:pPr>
  </w:style>
  <w:style w:type="paragraph" w:styleId="Figurfrteckning">
    <w:name w:val="table of figures"/>
    <w:basedOn w:val="Normal"/>
    <w:next w:val="Normal"/>
    <w:semiHidden/>
    <w:rsid w:val="00BB74D4"/>
    <w:pPr>
      <w:ind w:left="420" w:hanging="420"/>
    </w:pPr>
  </w:style>
  <w:style w:type="paragraph" w:styleId="Rubrik">
    <w:name w:val="Title"/>
    <w:basedOn w:val="Normal"/>
    <w:qFormat/>
    <w:rsid w:val="00BB74D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itatfrteckningsrubrik">
    <w:name w:val="toa heading"/>
    <w:basedOn w:val="Normal"/>
    <w:next w:val="Normal"/>
    <w:semiHidden/>
    <w:rsid w:val="00BB74D4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Lab2h1">
    <w:name w:val="Lab2_h1"/>
    <w:next w:val="Lab2norm"/>
    <w:rsid w:val="00BB74D4"/>
    <w:pPr>
      <w:tabs>
        <w:tab w:val="left" w:pos="-638"/>
        <w:tab w:val="left" w:pos="6752"/>
      </w:tabs>
      <w:spacing w:after="100" w:afterAutospacing="1"/>
      <w:ind w:left="-1890"/>
    </w:pPr>
    <w:rPr>
      <w:rFonts w:ascii="Arial Narrow" w:hAnsi="Arial Narrow"/>
      <w:b/>
      <w:bCs/>
      <w:sz w:val="34"/>
    </w:rPr>
  </w:style>
  <w:style w:type="paragraph" w:customStyle="1" w:styleId="Lab2norm">
    <w:name w:val="Lab2_norm"/>
    <w:basedOn w:val="Tp"/>
    <w:rsid w:val="00BB74D4"/>
    <w:pPr>
      <w:tabs>
        <w:tab w:val="clear" w:pos="540"/>
        <w:tab w:val="left" w:pos="-638"/>
        <w:tab w:val="left" w:pos="6752"/>
      </w:tabs>
      <w:spacing w:before="0" w:after="160"/>
      <w:ind w:left="-1886" w:right="216"/>
    </w:pPr>
    <w:rPr>
      <w:sz w:val="21"/>
    </w:rPr>
  </w:style>
  <w:style w:type="paragraph" w:customStyle="1" w:styleId="Lab2h2">
    <w:name w:val="Lab2_h2"/>
    <w:basedOn w:val="Tp"/>
    <w:next w:val="Lab2norm"/>
    <w:rsid w:val="00BB74D4"/>
    <w:pPr>
      <w:tabs>
        <w:tab w:val="clear" w:pos="540"/>
        <w:tab w:val="left" w:pos="-638"/>
        <w:tab w:val="left" w:pos="6752"/>
      </w:tabs>
      <w:spacing w:before="340" w:after="40" w:line="300" w:lineRule="exact"/>
      <w:ind w:left="-1886" w:right="216"/>
    </w:pPr>
    <w:rPr>
      <w:rFonts w:ascii="Arial Narrow" w:hAnsi="Arial Narrow"/>
      <w:b/>
      <w:sz w:val="30"/>
    </w:rPr>
  </w:style>
  <w:style w:type="paragraph" w:customStyle="1" w:styleId="Lab2iconH">
    <w:name w:val="Lab2_icon_H"/>
    <w:basedOn w:val="Normal"/>
    <w:rsid w:val="00BB74D4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iconQ">
    <w:name w:val="Lab2_icon_Q"/>
    <w:basedOn w:val="Lab2iconH"/>
    <w:next w:val="Lab2iconAnswer"/>
    <w:rsid w:val="00BB74D4"/>
  </w:style>
  <w:style w:type="paragraph" w:customStyle="1" w:styleId="Lab2iconAnswer">
    <w:name w:val="Lab2_icon_Answer"/>
    <w:basedOn w:val="Lab2iconQ"/>
    <w:rsid w:val="00BB74D4"/>
    <w:pPr>
      <w:ind w:firstLine="0"/>
    </w:pPr>
    <w:rPr>
      <w:b/>
      <w:bCs/>
    </w:rPr>
  </w:style>
  <w:style w:type="paragraph" w:customStyle="1" w:styleId="Lab2iconFillin">
    <w:name w:val="Lab2_icon_Fillin"/>
    <w:basedOn w:val="Lab2iconAnswer"/>
    <w:rsid w:val="00BB74D4"/>
    <w:pPr>
      <w:pBdr>
        <w:bottom w:val="single" w:sz="8" w:space="1" w:color="auto"/>
        <w:between w:val="single" w:sz="8" w:space="1" w:color="auto"/>
      </w:pBdr>
      <w:ind w:left="691" w:right="144"/>
    </w:pPr>
  </w:style>
  <w:style w:type="paragraph" w:customStyle="1" w:styleId="Lab2iconI">
    <w:name w:val="Lab2_icon_I"/>
    <w:basedOn w:val="Normal"/>
    <w:rsid w:val="00BB74D4"/>
    <w:pPr>
      <w:tabs>
        <w:tab w:val="left" w:pos="1008"/>
      </w:tabs>
      <w:spacing w:after="60"/>
      <w:ind w:left="692" w:right="432" w:hanging="634"/>
    </w:pPr>
    <w:rPr>
      <w:sz w:val="19"/>
    </w:rPr>
  </w:style>
  <w:style w:type="paragraph" w:customStyle="1" w:styleId="Lab2iconIW">
    <w:name w:val="Lab2_icon_I_W"/>
    <w:basedOn w:val="Lab2iconI"/>
    <w:rsid w:val="00BB74D4"/>
    <w:pPr>
      <w:tabs>
        <w:tab w:val="clear" w:pos="1008"/>
      </w:tabs>
      <w:ind w:left="-882" w:firstLine="0"/>
    </w:pPr>
    <w:rPr>
      <w:rFonts w:ascii="Times New Roman Bold" w:hAnsi="Times New Roman Bold"/>
    </w:rPr>
  </w:style>
  <w:style w:type="paragraph" w:customStyle="1" w:styleId="Lab2iconN">
    <w:name w:val="Lab2_icon_N"/>
    <w:basedOn w:val="Normal"/>
    <w:rsid w:val="00BB74D4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tablestart">
    <w:name w:val="Lab2_table_start"/>
    <w:basedOn w:val="Tes"/>
    <w:rsid w:val="00BB74D4"/>
    <w:pPr>
      <w:pBdr>
        <w:bottom w:val="single" w:sz="8" w:space="1" w:color="auto"/>
      </w:pBdr>
      <w:ind w:left="-1890" w:right="-372"/>
    </w:pPr>
  </w:style>
  <w:style w:type="paragraph" w:customStyle="1" w:styleId="Lab2View">
    <w:name w:val="Lab2_View"/>
    <w:basedOn w:val="Lab2iconH"/>
    <w:rsid w:val="00BB74D4"/>
    <w:pPr>
      <w:ind w:left="936" w:right="144" w:firstLine="0"/>
    </w:pPr>
    <w:rPr>
      <w:i/>
      <w:iCs/>
    </w:rPr>
  </w:style>
  <w:style w:type="paragraph" w:customStyle="1" w:styleId="Labnorm">
    <w:name w:val="Lab_norm"/>
    <w:basedOn w:val="Tp"/>
    <w:rsid w:val="00BB74D4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Pb">
    <w:name w:val="Pb"/>
    <w:next w:val="Normal"/>
    <w:rsid w:val="00BB74D4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</w:rPr>
  </w:style>
  <w:style w:type="paragraph" w:customStyle="1" w:styleId="Lab2thf">
    <w:name w:val="Lab2_thf"/>
    <w:basedOn w:val="Normal"/>
    <w:rsid w:val="00BB74D4"/>
    <w:pPr>
      <w:keepNext/>
      <w:keepLines/>
      <w:spacing w:before="220" w:after="140" w:line="220" w:lineRule="exact"/>
      <w:ind w:left="187"/>
    </w:pPr>
    <w:rPr>
      <w:rFonts w:ascii="Arial" w:hAnsi="Arial" w:cs="Arial"/>
      <w:b/>
      <w:bCs/>
      <w:sz w:val="19"/>
    </w:rPr>
  </w:style>
  <w:style w:type="paragraph" w:customStyle="1" w:styleId="Lab2th">
    <w:name w:val="Lab2_th"/>
    <w:basedOn w:val="Lab2thf"/>
    <w:rsid w:val="00BB74D4"/>
  </w:style>
  <w:style w:type="paragraph" w:customStyle="1" w:styleId="Lab2Tpl">
    <w:name w:val="Lab2_Tpl"/>
    <w:basedOn w:val="Normal"/>
    <w:link w:val="Lab2TplChar"/>
    <w:rsid w:val="00BB74D4"/>
    <w:pPr>
      <w:spacing w:before="20" w:after="60"/>
      <w:ind w:right="144"/>
    </w:pPr>
    <w:rPr>
      <w:sz w:val="19"/>
    </w:rPr>
  </w:style>
  <w:style w:type="paragraph" w:customStyle="1" w:styleId="Lab2Tpn">
    <w:name w:val="Lab2_Tpn"/>
    <w:basedOn w:val="Tp"/>
    <w:rsid w:val="00BB74D4"/>
    <w:pPr>
      <w:numPr>
        <w:numId w:val="1"/>
      </w:numPr>
      <w:tabs>
        <w:tab w:val="clear" w:pos="540"/>
        <w:tab w:val="left" w:pos="533"/>
      </w:tabs>
      <w:ind w:right="144"/>
    </w:pPr>
  </w:style>
  <w:style w:type="paragraph" w:customStyle="1" w:styleId="Lab2Lb1">
    <w:name w:val="Lab2_Lb1"/>
    <w:basedOn w:val="Lb1"/>
    <w:rsid w:val="00BB74D4"/>
    <w:pPr>
      <w:numPr>
        <w:numId w:val="0"/>
      </w:numPr>
      <w:tabs>
        <w:tab w:val="clear" w:pos="300"/>
        <w:tab w:val="left" w:pos="-1570"/>
      </w:tabs>
      <w:ind w:left="-1586" w:hanging="300"/>
    </w:pPr>
  </w:style>
  <w:style w:type="paragraph" w:customStyle="1" w:styleId="Lab2Lb2">
    <w:name w:val="Lab2_Lb2"/>
    <w:basedOn w:val="Lab2Lb1"/>
    <w:rsid w:val="00BB74D4"/>
    <w:pPr>
      <w:tabs>
        <w:tab w:val="clear" w:pos="-1570"/>
        <w:tab w:val="left" w:pos="-1282"/>
      </w:tabs>
      <w:ind w:left="-1282" w:hanging="302"/>
    </w:pPr>
  </w:style>
  <w:style w:type="paragraph" w:customStyle="1" w:styleId="La0ART">
    <w:name w:val="La0_ART"/>
    <w:basedOn w:val="La0"/>
    <w:rsid w:val="00BB74D4"/>
    <w:pPr>
      <w:spacing w:before="80" w:after="240" w:line="240" w:lineRule="auto"/>
    </w:pPr>
  </w:style>
  <w:style w:type="paragraph" w:customStyle="1" w:styleId="Lab2AnswerArt">
    <w:name w:val="Lab2_Answer_Art"/>
    <w:basedOn w:val="Art"/>
    <w:rsid w:val="00BB74D4"/>
    <w:pPr>
      <w:ind w:left="691" w:right="144"/>
    </w:pPr>
  </w:style>
  <w:style w:type="paragraph" w:customStyle="1" w:styleId="La1ART">
    <w:name w:val="La1_ART"/>
    <w:basedOn w:val="La1"/>
    <w:rsid w:val="00BB74D4"/>
    <w:pPr>
      <w:spacing w:before="80" w:after="240" w:line="240" w:lineRule="auto"/>
      <w:ind w:left="302"/>
    </w:pPr>
  </w:style>
  <w:style w:type="paragraph" w:customStyle="1" w:styleId="La2ART">
    <w:name w:val="La2_ART"/>
    <w:basedOn w:val="La2"/>
    <w:rsid w:val="00BB74D4"/>
    <w:pPr>
      <w:spacing w:before="80" w:after="240" w:line="240" w:lineRule="auto"/>
      <w:ind w:left="605"/>
    </w:pPr>
  </w:style>
  <w:style w:type="paragraph" w:customStyle="1" w:styleId="LogoMod">
    <w:name w:val="Logo_Mod"/>
    <w:basedOn w:val="Normal"/>
    <w:rsid w:val="00BB74D4"/>
    <w:pPr>
      <w:framePr w:w="4626" w:h="1726" w:hRule="exact" w:hSpace="187" w:wrap="around" w:vAnchor="page" w:hAnchor="page" w:x="849" w:y="721" w:anchorLock="1"/>
      <w:spacing w:line="240" w:lineRule="atLeast"/>
    </w:pPr>
  </w:style>
  <w:style w:type="paragraph" w:customStyle="1" w:styleId="Lab2Tp">
    <w:name w:val="Lab2_Tp"/>
    <w:basedOn w:val="Lab2Tpn"/>
    <w:rsid w:val="00BB74D4"/>
    <w:pPr>
      <w:numPr>
        <w:numId w:val="0"/>
      </w:numPr>
      <w:tabs>
        <w:tab w:val="clear" w:pos="533"/>
        <w:tab w:val="left" w:pos="547"/>
      </w:tabs>
      <w:ind w:left="187"/>
    </w:pPr>
  </w:style>
  <w:style w:type="paragraph" w:customStyle="1" w:styleId="ArtL2">
    <w:name w:val="ArtL2"/>
    <w:basedOn w:val="Lp2"/>
    <w:rsid w:val="00BB74D4"/>
    <w:pPr>
      <w:spacing w:line="240" w:lineRule="auto"/>
      <w:ind w:left="605"/>
    </w:pPr>
  </w:style>
  <w:style w:type="paragraph" w:customStyle="1" w:styleId="Lab2tpb">
    <w:name w:val="Lab2_tpb"/>
    <w:basedOn w:val="Lab2Tp"/>
    <w:rsid w:val="00BB74D4"/>
    <w:pPr>
      <w:numPr>
        <w:numId w:val="3"/>
      </w:numPr>
      <w:tabs>
        <w:tab w:val="clear" w:pos="547"/>
        <w:tab w:val="left" w:pos="835"/>
      </w:tabs>
    </w:pPr>
  </w:style>
  <w:style w:type="paragraph" w:customStyle="1" w:styleId="Lab2iconAnswerEx0">
    <w:name w:val="Lab2_icon_AnswerEx0"/>
    <w:rsid w:val="00BB74D4"/>
    <w:pPr>
      <w:spacing w:before="20" w:after="60" w:line="240" w:lineRule="exact"/>
      <w:ind w:left="706" w:right="144"/>
    </w:pPr>
    <w:rPr>
      <w:rFonts w:ascii="Lucida Sans Typewriter" w:hAnsi="Lucida Sans Typewriter"/>
      <w:b/>
      <w:bCs/>
      <w:sz w:val="18"/>
      <w:szCs w:val="18"/>
    </w:rPr>
  </w:style>
  <w:style w:type="paragraph" w:customStyle="1" w:styleId="LogoBook">
    <w:name w:val="Logo_Book"/>
    <w:basedOn w:val="LogoMod"/>
    <w:rsid w:val="00BB74D4"/>
    <w:pPr>
      <w:framePr w:w="0" w:hRule="auto" w:wrap="around" w:x="2017" w:y="1513"/>
    </w:pPr>
  </w:style>
  <w:style w:type="paragraph" w:customStyle="1" w:styleId="Lab2iconAnswerEx1">
    <w:name w:val="Lab2_icon_AnswerEx1"/>
    <w:basedOn w:val="Lab2iconAnswerEx0"/>
    <w:rsid w:val="00BB74D4"/>
    <w:pPr>
      <w:ind w:left="1037"/>
    </w:pPr>
  </w:style>
  <w:style w:type="paragraph" w:customStyle="1" w:styleId="Lab2iconAnswerLn1">
    <w:name w:val="Lab2_icon_AnswerLn1"/>
    <w:basedOn w:val="Lab2iconAnswer"/>
    <w:rsid w:val="00BB74D4"/>
    <w:pPr>
      <w:tabs>
        <w:tab w:val="num" w:pos="1246"/>
        <w:tab w:val="left" w:pos="1426"/>
      </w:tabs>
      <w:spacing w:before="20"/>
      <w:ind w:left="1023" w:hanging="317"/>
    </w:pPr>
  </w:style>
  <w:style w:type="paragraph" w:customStyle="1" w:styleId="Lab2iconAnswerTpb">
    <w:name w:val="Lab2_icon_AnswerTpb"/>
    <w:basedOn w:val="Lab2iconAnswer"/>
    <w:rsid w:val="00BB74D4"/>
    <w:pPr>
      <w:tabs>
        <w:tab w:val="num" w:pos="1051"/>
      </w:tabs>
      <w:spacing w:before="20"/>
      <w:ind w:left="1023" w:right="144" w:hanging="317"/>
    </w:pPr>
  </w:style>
  <w:style w:type="paragraph" w:customStyle="1" w:styleId="Lab2tpb1">
    <w:name w:val="Lab2_tpb1"/>
    <w:basedOn w:val="Lab2Tp"/>
    <w:rsid w:val="00BB74D4"/>
    <w:pPr>
      <w:tabs>
        <w:tab w:val="num" w:pos="576"/>
        <w:tab w:val="left" w:pos="936"/>
      </w:tabs>
      <w:ind w:left="518" w:hanging="302"/>
    </w:pPr>
  </w:style>
  <w:style w:type="paragraph" w:customStyle="1" w:styleId="Lab2TpEx1">
    <w:name w:val="Lab2_TpEx1"/>
    <w:rsid w:val="00BB74D4"/>
    <w:pPr>
      <w:spacing w:before="20" w:after="60" w:line="240" w:lineRule="exact"/>
      <w:ind w:left="533" w:right="144"/>
    </w:pPr>
    <w:rPr>
      <w:rFonts w:ascii="Lucida Sans Typewriter" w:hAnsi="Lucida Sans Typewriter"/>
      <w:sz w:val="18"/>
      <w:szCs w:val="18"/>
    </w:rPr>
  </w:style>
  <w:style w:type="paragraph" w:styleId="Ballongtext">
    <w:name w:val="Balloon Text"/>
    <w:basedOn w:val="Normal"/>
    <w:semiHidden/>
    <w:rsid w:val="00BB74D4"/>
    <w:rPr>
      <w:rFonts w:ascii="Tahoma" w:hAnsi="Tahoma" w:cs="Tahoma"/>
      <w:sz w:val="16"/>
      <w:szCs w:val="16"/>
    </w:rPr>
  </w:style>
  <w:style w:type="paragraph" w:customStyle="1" w:styleId="WMRule">
    <w:name w:val="WMRule"/>
    <w:basedOn w:val="Normal"/>
    <w:next w:val="Normal"/>
    <w:rsid w:val="00BB74D4"/>
    <w:pPr>
      <w:ind w:left="-2275"/>
    </w:pPr>
    <w:rPr>
      <w:rFonts w:ascii="Times New Roman Bold" w:hAnsi="Times New Roman Bold"/>
      <w:b/>
      <w:smallCaps/>
      <w:szCs w:val="21"/>
    </w:rPr>
  </w:style>
  <w:style w:type="paragraph" w:customStyle="1" w:styleId="ExSpacer">
    <w:name w:val="ExSpacer"/>
    <w:next w:val="Ln1"/>
    <w:rsid w:val="00BB74D4"/>
    <w:pPr>
      <w:keepLines/>
      <w:spacing w:line="240" w:lineRule="exact"/>
      <w:jc w:val="right"/>
    </w:pPr>
    <w:rPr>
      <w:rFonts w:ascii="Lucida Sans Typewriter" w:hAnsi="Lucida Sans Typewriter"/>
      <w:sz w:val="18"/>
    </w:rPr>
  </w:style>
  <w:style w:type="character" w:customStyle="1" w:styleId="ModuleTitleChar">
    <w:name w:val="ModuleTitle Char"/>
    <w:basedOn w:val="Standardstycketeckensnitt"/>
    <w:link w:val="ModuleTitle"/>
    <w:rsid w:val="00B154D6"/>
    <w:rPr>
      <w:rFonts w:ascii="Arial" w:hAnsi="Arial"/>
      <w:sz w:val="60"/>
      <w:lang w:val="en-US" w:eastAsia="en-US" w:bidi="ar-SA"/>
    </w:rPr>
  </w:style>
  <w:style w:type="paragraph" w:customStyle="1" w:styleId="Bullets">
    <w:name w:val="Bullets"/>
    <w:basedOn w:val="Normal"/>
    <w:autoRedefine/>
    <w:rsid w:val="008A240D"/>
    <w:pPr>
      <w:numPr>
        <w:numId w:val="4"/>
      </w:numPr>
      <w:tabs>
        <w:tab w:val="clear" w:pos="720"/>
        <w:tab w:val="left" w:pos="288"/>
      </w:tabs>
      <w:spacing w:after="60" w:line="240" w:lineRule="auto"/>
      <w:ind w:left="288" w:hanging="288"/>
    </w:pPr>
    <w:rPr>
      <w:szCs w:val="21"/>
    </w:rPr>
  </w:style>
  <w:style w:type="character" w:customStyle="1" w:styleId="RuleChar">
    <w:name w:val="Rule Char"/>
    <w:basedOn w:val="Standardstycketeckensnitt"/>
    <w:link w:val="Rule"/>
    <w:rsid w:val="008A240D"/>
    <w:rPr>
      <w:color w:val="FFFFFF"/>
      <w:sz w:val="8"/>
      <w:lang w:val="en-US" w:eastAsia="en-US" w:bidi="ar-SA"/>
    </w:rPr>
  </w:style>
  <w:style w:type="character" w:customStyle="1" w:styleId="Bold">
    <w:name w:val="Bold"/>
    <w:aliases w:val="b"/>
    <w:basedOn w:val="Standardstycketeckensnitt"/>
    <w:rsid w:val="008A240D"/>
    <w:rPr>
      <w:b/>
    </w:rPr>
  </w:style>
  <w:style w:type="paragraph" w:customStyle="1" w:styleId="Label">
    <w:name w:val="Label"/>
    <w:aliases w:val="l"/>
    <w:basedOn w:val="Normal"/>
    <w:next w:val="Normal"/>
    <w:rsid w:val="008A240D"/>
    <w:pPr>
      <w:spacing w:before="60" w:after="60" w:line="260" w:lineRule="exact"/>
    </w:pPr>
    <w:rPr>
      <w:rFonts w:ascii="Verdana" w:hAnsi="Verdana"/>
      <w:b/>
      <w:color w:val="000000"/>
      <w:sz w:val="20"/>
    </w:rPr>
  </w:style>
  <w:style w:type="paragraph" w:styleId="Kommentarsmne">
    <w:name w:val="annotation subject"/>
    <w:basedOn w:val="Kommentarer"/>
    <w:next w:val="Kommentarer"/>
    <w:semiHidden/>
    <w:rsid w:val="00444242"/>
    <w:pPr>
      <w:spacing w:after="160"/>
    </w:pPr>
    <w:rPr>
      <w:b/>
      <w:bCs/>
      <w:color w:val="auto"/>
      <w:sz w:val="20"/>
    </w:rPr>
  </w:style>
  <w:style w:type="paragraph" w:customStyle="1" w:styleId="Note">
    <w:name w:val="Note"/>
    <w:basedOn w:val="Lab2View"/>
    <w:rsid w:val="0020760B"/>
    <w:pPr>
      <w:shd w:val="clear" w:color="auto" w:fill="E0E0E0"/>
      <w:tabs>
        <w:tab w:val="clear" w:pos="1008"/>
        <w:tab w:val="left" w:pos="619"/>
      </w:tabs>
      <w:ind w:left="619" w:right="418"/>
    </w:pPr>
    <w:rPr>
      <w:szCs w:val="19"/>
    </w:rPr>
  </w:style>
  <w:style w:type="paragraph" w:customStyle="1" w:styleId="Bullet1">
    <w:name w:val="Bullet 1"/>
    <w:basedOn w:val="Normal"/>
    <w:rsid w:val="001C72F9"/>
    <w:pPr>
      <w:widowControl w:val="0"/>
      <w:numPr>
        <w:numId w:val="6"/>
      </w:numPr>
      <w:tabs>
        <w:tab w:val="left" w:pos="7920"/>
      </w:tabs>
      <w:spacing w:after="0" w:line="280" w:lineRule="exact"/>
    </w:pPr>
    <w:rPr>
      <w:rFonts w:ascii="Arial" w:hAnsi="Arial"/>
      <w:sz w:val="19"/>
      <w:lang w:bidi="he-IL"/>
    </w:rPr>
  </w:style>
  <w:style w:type="paragraph" w:customStyle="1" w:styleId="Steps">
    <w:name w:val="Steps"/>
    <w:rsid w:val="00F66C26"/>
    <w:pPr>
      <w:numPr>
        <w:numId w:val="7"/>
      </w:numPr>
      <w:spacing w:after="60"/>
      <w:outlineLvl w:val="1"/>
    </w:pPr>
    <w:rPr>
      <w:rFonts w:ascii="Verdana" w:hAnsi="Verdana"/>
      <w:sz w:val="18"/>
      <w:szCs w:val="24"/>
    </w:rPr>
  </w:style>
  <w:style w:type="paragraph" w:customStyle="1" w:styleId="StyleStepsArial11ptCharCharCharChar">
    <w:name w:val="Style Steps + Arial 11 pt Char Char Char Char"/>
    <w:basedOn w:val="Steps"/>
    <w:link w:val="StyleStepsArial11ptCharCharCharCharChar"/>
    <w:rsid w:val="00F66C26"/>
    <w:pPr>
      <w:spacing w:after="120"/>
    </w:pPr>
    <w:rPr>
      <w:rFonts w:ascii="Arial" w:hAnsi="Arial"/>
      <w:sz w:val="22"/>
    </w:rPr>
  </w:style>
  <w:style w:type="character" w:customStyle="1" w:styleId="StyleStepsArial11ptCharCharCharCharChar">
    <w:name w:val="Style Steps + Arial 11 pt Char Char Char Char Char"/>
    <w:basedOn w:val="Standardstycketeckensnitt"/>
    <w:link w:val="StyleStepsArial11ptCharCharCharChar"/>
    <w:rsid w:val="00F66C26"/>
    <w:rPr>
      <w:rFonts w:ascii="Arial" w:hAnsi="Arial"/>
      <w:sz w:val="22"/>
      <w:szCs w:val="24"/>
    </w:rPr>
  </w:style>
  <w:style w:type="paragraph" w:customStyle="1" w:styleId="Code">
    <w:name w:val="Code"/>
    <w:next w:val="Normal"/>
    <w:rsid w:val="00F66C26"/>
    <w:pPr>
      <w:ind w:left="720"/>
    </w:pPr>
    <w:rPr>
      <w:rFonts w:ascii="Courier New" w:eastAsia="Arial Unicode MS" w:hAnsi="Courier New"/>
      <w:sz w:val="16"/>
      <w:szCs w:val="16"/>
    </w:rPr>
  </w:style>
  <w:style w:type="paragraph" w:customStyle="1" w:styleId="Bodyindent">
    <w:name w:val="Body indent"/>
    <w:basedOn w:val="Normal"/>
    <w:rsid w:val="00F72C6E"/>
    <w:pPr>
      <w:widowControl w:val="0"/>
      <w:tabs>
        <w:tab w:val="left" w:pos="7920"/>
      </w:tabs>
      <w:spacing w:after="120" w:line="280" w:lineRule="exact"/>
      <w:ind w:left="216" w:right="-14"/>
    </w:pPr>
    <w:rPr>
      <w:rFonts w:ascii="Arial" w:hAnsi="Arial"/>
      <w:sz w:val="19"/>
    </w:rPr>
  </w:style>
  <w:style w:type="table" w:styleId="Tabellrutnt">
    <w:name w:val="Table Grid"/>
    <w:basedOn w:val="Normaltabell"/>
    <w:rsid w:val="0068075D"/>
    <w:pPr>
      <w:spacing w:after="160" w:line="24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2TplChar">
    <w:name w:val="Lab2_Tpl Char"/>
    <w:basedOn w:val="Standardstycketeckensnitt"/>
    <w:link w:val="Lab2Tpl"/>
    <w:rsid w:val="00D408FC"/>
    <w:rPr>
      <w:sz w:val="19"/>
      <w:lang w:val="en-US" w:eastAsia="en-US" w:bidi="ar-SA"/>
    </w:rPr>
  </w:style>
  <w:style w:type="paragraph" w:customStyle="1" w:styleId="Char">
    <w:name w:val="Char"/>
    <w:basedOn w:val="Normal"/>
    <w:rsid w:val="00D408FC"/>
    <w:rPr>
      <w:rFonts w:ascii="Verdana" w:hAnsi="Verdana"/>
    </w:rPr>
  </w:style>
  <w:style w:type="paragraph" w:customStyle="1" w:styleId="DefaultParagraphFontParaChar">
    <w:name w:val="Default Paragraph Font Para Char"/>
    <w:basedOn w:val="Normal"/>
    <w:rsid w:val="00E3429D"/>
    <w:rPr>
      <w:rFonts w:ascii="Verdana" w:hAnsi="Verdana"/>
    </w:rPr>
  </w:style>
  <w:style w:type="character" w:styleId="Hyperlnk">
    <w:name w:val="Hyperlink"/>
    <w:basedOn w:val="Standardstycketeckensnitt"/>
    <w:uiPriority w:val="99"/>
    <w:unhideWhenUsed/>
    <w:rsid w:val="0007142E"/>
    <w:rPr>
      <w:color w:val="0000FF"/>
      <w:sz w:val="20"/>
      <w:szCs w:val="18"/>
      <w:u w:val="single"/>
    </w:rPr>
  </w:style>
  <w:style w:type="paragraph" w:styleId="Liststycke">
    <w:name w:val="List Paragraph"/>
    <w:basedOn w:val="Normal"/>
    <w:uiPriority w:val="34"/>
    <w:qFormat/>
    <w:rsid w:val="005F0054"/>
    <w:pPr>
      <w:ind w:left="720"/>
      <w:contextualSpacing/>
    </w:pPr>
  </w:style>
  <w:style w:type="table" w:styleId="Mellanmrkskuggning1-dekorfrg5">
    <w:name w:val="Medium Shading 1 Accent 5"/>
    <w:basedOn w:val="Normaltabell"/>
    <w:uiPriority w:val="63"/>
    <w:rsid w:val="00D802A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juslista-dekorfrg5">
    <w:name w:val="Light List Accent 5"/>
    <w:basedOn w:val="Normaltabell"/>
    <w:uiPriority w:val="61"/>
    <w:rsid w:val="00D802A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D802A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2C8F9-B390-4E56-A3EB-0F06905A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6</Pages>
  <Words>1286</Words>
  <Characters>6816</Characters>
  <Application>Microsoft Office Word</Application>
  <DocSecurity>0</DocSecurity>
  <Lines>56</Lines>
  <Paragraphs>16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BTSHOL10 Deployment and Management</vt:lpstr>
      <vt:lpstr>BTSHOL10 Deployment and Management</vt:lpstr>
    </vt:vector>
  </TitlesOfParts>
  <Manager>Jon and Brian</Manager>
  <Company>Microsoft</Company>
  <LinksUpToDate>false</LinksUpToDate>
  <CharactersWithSpaces>8086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BTSHOL10 Deployment and Management</dc:title>
  <dc:subject>BizTalk 2006 R2 Hands-on Labs</dc:subject>
  <dc:creator>Microsoft</dc:creator>
  <cp:keywords>BizTalk HOL 2008</cp:keywords>
  <cp:lastModifiedBy>AutoBVT</cp:lastModifiedBy>
  <cp:revision>3</cp:revision>
  <cp:lastPrinted>2005-06-27T15:00:00Z</cp:lastPrinted>
  <dcterms:created xsi:type="dcterms:W3CDTF">2012-01-04T11:46:00Z</dcterms:created>
  <dcterms:modified xsi:type="dcterms:W3CDTF">2012-02-02T18:53:00Z</dcterms:modified>
  <cp:category>June 2008 Release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3.2.1201</vt:lpwstr>
  </property>
</Properties>
</file>